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14E9" w14:textId="31D30049" w:rsidR="00A005BC" w:rsidRPr="002565F9" w:rsidRDefault="00965E15" w:rsidP="00A005BC">
      <w:pPr>
        <w:spacing w:after="200" w:line="276" w:lineRule="auto"/>
        <w:jc w:val="center"/>
        <w:rPr>
          <w:rFonts w:ascii="Times New Roman" w:eastAsia="Times New Roman" w:hAnsi="Times New Roman" w:cs="Times New Roman"/>
          <w:b/>
          <w:sz w:val="28"/>
          <w:szCs w:val="28"/>
          <w:lang w:val="en-US" w:eastAsia="ru-RU"/>
        </w:rPr>
      </w:pPr>
      <w:r w:rsidRPr="00DB4C92">
        <w:rPr>
          <w:rFonts w:ascii="Times New Roman" w:eastAsia="Times New Roman" w:hAnsi="Times New Roman" w:cs="Times New Roman"/>
          <w:b/>
          <w:sz w:val="28"/>
          <w:szCs w:val="28"/>
          <w:lang w:val="en-US" w:eastAsia="ru-RU"/>
        </w:rPr>
        <w:t xml:space="preserve">  </w:t>
      </w:r>
      <w:r w:rsidR="00A005BC" w:rsidRPr="002565F9">
        <w:rPr>
          <w:rFonts w:ascii="Times New Roman" w:eastAsia="Times New Roman" w:hAnsi="Times New Roman" w:cs="Times New Roman"/>
          <w:b/>
          <w:sz w:val="28"/>
          <w:szCs w:val="28"/>
          <w:lang w:val="en-US" w:eastAsia="ru-RU"/>
        </w:rPr>
        <w:t>Unit V. INTERNET</w:t>
      </w:r>
    </w:p>
    <w:p w14:paraId="5498E125" w14:textId="77777777" w:rsidR="00A005BC" w:rsidRPr="002565F9" w:rsidRDefault="00A005BC" w:rsidP="00A005BC">
      <w:pPr>
        <w:spacing w:after="200" w:line="276" w:lineRule="auto"/>
        <w:rPr>
          <w:rFonts w:ascii="Times New Roman" w:eastAsia="Times New Roman" w:hAnsi="Times New Roman" w:cs="Times New Roman"/>
          <w:i/>
          <w:sz w:val="28"/>
          <w:szCs w:val="28"/>
          <w:lang w:val="en-US" w:eastAsia="ru-RU"/>
        </w:rPr>
      </w:pPr>
      <w:r w:rsidRPr="002565F9">
        <w:rPr>
          <w:rFonts w:ascii="Times New Roman" w:eastAsia="Times New Roman" w:hAnsi="Times New Roman" w:cs="Times New Roman"/>
          <w:i/>
          <w:sz w:val="28"/>
          <w:szCs w:val="28"/>
          <w:lang w:val="en-US" w:eastAsia="ru-RU"/>
        </w:rPr>
        <w:t>VOCABULARY STUDY</w:t>
      </w:r>
    </w:p>
    <w:p w14:paraId="0802329E" w14:textId="77777777" w:rsidR="00A005BC" w:rsidRPr="002565F9" w:rsidRDefault="00A005BC" w:rsidP="00A005BC">
      <w:pPr>
        <w:spacing w:after="200" w:line="276" w:lineRule="auto"/>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Word List</w:t>
      </w:r>
    </w:p>
    <w:p w14:paraId="575C99A2"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Nouns and noun phrases</w:t>
      </w:r>
    </w:p>
    <w:p w14:paraId="167ECB93"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hAnsi="Times New Roman"/>
          <w:sz w:val="28"/>
          <w:lang w:val="en-US"/>
        </w:rPr>
        <w:t xml:space="preserve">Decade </w:t>
      </w:r>
      <w:bookmarkStart w:id="0" w:name="_Hlk61456428"/>
      <w:r w:rsidRPr="002565F9">
        <w:rPr>
          <w:rFonts w:ascii="Times New Roman" w:hAnsi="Times New Roman" w:cs="Times New Roman"/>
          <w:sz w:val="28"/>
          <w:lang w:val="en-US"/>
        </w:rPr>
        <w:t>─</w:t>
      </w:r>
      <w:bookmarkEnd w:id="0"/>
      <w:r w:rsidRPr="002565F9">
        <w:rPr>
          <w:rFonts w:ascii="Times New Roman" w:hAnsi="Times New Roman"/>
          <w:sz w:val="28"/>
          <w:lang w:val="en-US"/>
        </w:rPr>
        <w:t xml:space="preserve"> </w:t>
      </w:r>
      <w:r w:rsidRPr="002565F9">
        <w:rPr>
          <w:rFonts w:ascii="Times New Roman" w:hAnsi="Times New Roman"/>
          <w:sz w:val="28"/>
        </w:rPr>
        <w:t>десятилетие</w:t>
      </w:r>
      <w:r w:rsidRPr="002565F9">
        <w:rPr>
          <w:rFonts w:ascii="Times New Roman" w:hAnsi="Times New Roman"/>
          <w:sz w:val="28"/>
          <w:lang w:val="en-US"/>
        </w:rPr>
        <w:t>; attention span ─</w:t>
      </w:r>
      <w:r w:rsidRPr="002565F9">
        <w:rPr>
          <w:lang w:val="en-US"/>
        </w:rPr>
        <w:t xml:space="preserve"> </w:t>
      </w:r>
      <w:proofErr w:type="spellStart"/>
      <w:r w:rsidRPr="002565F9">
        <w:rPr>
          <w:rFonts w:ascii="Times New Roman" w:hAnsi="Times New Roman"/>
          <w:sz w:val="28"/>
          <w:lang w:val="en-US"/>
        </w:rPr>
        <w:t>устойчивость</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внимания</w:t>
      </w:r>
      <w:proofErr w:type="spellEnd"/>
      <w:r w:rsidRPr="002565F9">
        <w:rPr>
          <w:rFonts w:ascii="Times New Roman" w:hAnsi="Times New Roman"/>
          <w:sz w:val="28"/>
          <w:lang w:val="en-US"/>
        </w:rPr>
        <w:t xml:space="preserve">; survey ─ </w:t>
      </w:r>
      <w:r w:rsidRPr="002565F9">
        <w:rPr>
          <w:rFonts w:ascii="Times New Roman" w:hAnsi="Times New Roman"/>
          <w:sz w:val="28"/>
        </w:rPr>
        <w:t>исследование</w:t>
      </w:r>
      <w:r w:rsidRPr="002565F9">
        <w:rPr>
          <w:rFonts w:ascii="Times New Roman" w:hAnsi="Times New Roman"/>
          <w:sz w:val="28"/>
          <w:lang w:val="en-US"/>
        </w:rPr>
        <w:t xml:space="preserve">, </w:t>
      </w:r>
      <w:r w:rsidRPr="002565F9">
        <w:rPr>
          <w:rFonts w:ascii="Times New Roman" w:hAnsi="Times New Roman"/>
          <w:sz w:val="28"/>
        </w:rPr>
        <w:t>опрос</w:t>
      </w:r>
      <w:r w:rsidRPr="002565F9">
        <w:rPr>
          <w:rFonts w:ascii="Times New Roman" w:hAnsi="Times New Roman"/>
          <w:sz w:val="28"/>
          <w:lang w:val="en-US"/>
        </w:rPr>
        <w:t xml:space="preserve">; accolade ─ </w:t>
      </w:r>
      <w:r w:rsidRPr="002565F9">
        <w:rPr>
          <w:rFonts w:ascii="Times New Roman" w:hAnsi="Times New Roman"/>
          <w:sz w:val="28"/>
        </w:rPr>
        <w:t>похвала</w:t>
      </w:r>
      <w:r w:rsidRPr="002565F9">
        <w:rPr>
          <w:rFonts w:ascii="Times New Roman" w:hAnsi="Times New Roman"/>
          <w:sz w:val="28"/>
          <w:lang w:val="en-US"/>
        </w:rPr>
        <w:t xml:space="preserve">; incentive ─ </w:t>
      </w:r>
      <w:r w:rsidRPr="002565F9">
        <w:rPr>
          <w:rFonts w:ascii="Times New Roman" w:hAnsi="Times New Roman"/>
          <w:sz w:val="28"/>
        </w:rPr>
        <w:t>мотив</w:t>
      </w:r>
      <w:r w:rsidRPr="002565F9">
        <w:rPr>
          <w:rFonts w:ascii="Times New Roman" w:hAnsi="Times New Roman"/>
          <w:sz w:val="28"/>
          <w:lang w:val="en-US"/>
        </w:rPr>
        <w:t xml:space="preserve">, </w:t>
      </w:r>
      <w:r w:rsidRPr="002565F9">
        <w:rPr>
          <w:rFonts w:ascii="Times New Roman" w:hAnsi="Times New Roman"/>
          <w:sz w:val="28"/>
        </w:rPr>
        <w:t>стимул</w:t>
      </w:r>
      <w:r w:rsidRPr="002565F9">
        <w:rPr>
          <w:rFonts w:ascii="Times New Roman" w:hAnsi="Times New Roman"/>
          <w:sz w:val="28"/>
          <w:lang w:val="en-US"/>
        </w:rPr>
        <w:t>; mailing list─</w:t>
      </w:r>
      <w:r w:rsidRPr="002565F9">
        <w:rPr>
          <w:lang w:val="en-US"/>
        </w:rPr>
        <w:t xml:space="preserve"> </w:t>
      </w:r>
      <w:proofErr w:type="spellStart"/>
      <w:r w:rsidRPr="002565F9">
        <w:rPr>
          <w:rFonts w:ascii="Times New Roman" w:hAnsi="Times New Roman"/>
          <w:sz w:val="28"/>
          <w:lang w:val="en-US"/>
        </w:rPr>
        <w:t>список</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рассылки</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электронных</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почтовых</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сообщений</w:t>
      </w:r>
      <w:proofErr w:type="spellEnd"/>
      <w:r w:rsidRPr="002565F9">
        <w:rPr>
          <w:rFonts w:ascii="Times New Roman" w:hAnsi="Times New Roman"/>
          <w:sz w:val="28"/>
          <w:lang w:val="en-US"/>
        </w:rPr>
        <w:t xml:space="preserve">; assignment ─ </w:t>
      </w:r>
      <w:r w:rsidRPr="002565F9">
        <w:rPr>
          <w:rFonts w:ascii="Times New Roman" w:hAnsi="Times New Roman"/>
          <w:sz w:val="28"/>
        </w:rPr>
        <w:t>задание</w:t>
      </w:r>
      <w:r w:rsidRPr="002565F9">
        <w:rPr>
          <w:rFonts w:ascii="Times New Roman" w:hAnsi="Times New Roman"/>
          <w:sz w:val="28"/>
          <w:lang w:val="en-US"/>
        </w:rPr>
        <w:t>; syllabus (pl. syllabi) ─</w:t>
      </w:r>
      <w:r w:rsidRPr="002565F9">
        <w:rPr>
          <w:lang w:val="en-US"/>
        </w:rPr>
        <w:t xml:space="preserve"> </w:t>
      </w:r>
      <w:proofErr w:type="spellStart"/>
      <w:r w:rsidRPr="002565F9">
        <w:rPr>
          <w:rFonts w:ascii="Times New Roman" w:hAnsi="Times New Roman"/>
          <w:sz w:val="28"/>
          <w:lang w:val="en-US"/>
        </w:rPr>
        <w:t>программный</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учебный</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план</w:t>
      </w:r>
      <w:proofErr w:type="spellEnd"/>
      <w:r w:rsidRPr="002565F9">
        <w:rPr>
          <w:rFonts w:ascii="Times New Roman" w:hAnsi="Times New Roman"/>
          <w:sz w:val="28"/>
          <w:lang w:val="en-US"/>
        </w:rPr>
        <w:t xml:space="preserve">; </w:t>
      </w:r>
    </w:p>
    <w:p w14:paraId="19547336"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Adjectives and collocations</w:t>
      </w:r>
    </w:p>
    <w:p w14:paraId="57D4A9EB"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hAnsi="Times New Roman"/>
          <w:sz w:val="28"/>
          <w:lang w:val="en-US"/>
        </w:rPr>
        <w:t xml:space="preserve">Broadband ─ </w:t>
      </w:r>
      <w:r w:rsidRPr="002565F9">
        <w:rPr>
          <w:rFonts w:ascii="Times New Roman" w:hAnsi="Times New Roman"/>
          <w:sz w:val="28"/>
        </w:rPr>
        <w:t>широкополосная</w:t>
      </w:r>
      <w:r w:rsidRPr="002565F9">
        <w:rPr>
          <w:rFonts w:ascii="Times New Roman" w:hAnsi="Times New Roman"/>
          <w:sz w:val="28"/>
          <w:lang w:val="en-US"/>
        </w:rPr>
        <w:t xml:space="preserve"> </w:t>
      </w:r>
      <w:r w:rsidRPr="002565F9">
        <w:rPr>
          <w:rFonts w:ascii="Times New Roman" w:hAnsi="Times New Roman"/>
          <w:sz w:val="28"/>
        </w:rPr>
        <w:t>сеть</w:t>
      </w:r>
      <w:r w:rsidRPr="002565F9">
        <w:rPr>
          <w:rFonts w:ascii="Times New Roman" w:hAnsi="Times New Roman"/>
          <w:sz w:val="28"/>
          <w:lang w:val="en-US"/>
        </w:rPr>
        <w:t xml:space="preserve">; instant messaging ─ </w:t>
      </w:r>
      <w:proofErr w:type="spellStart"/>
      <w:r w:rsidRPr="002565F9">
        <w:rPr>
          <w:rFonts w:ascii="Times New Roman" w:hAnsi="Times New Roman"/>
          <w:sz w:val="28"/>
          <w:lang w:val="en-US"/>
        </w:rPr>
        <w:t>система</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мгновенного</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обмена</w:t>
      </w:r>
      <w:proofErr w:type="spellEnd"/>
      <w:r w:rsidRPr="002565F9">
        <w:rPr>
          <w:rFonts w:ascii="Times New Roman" w:hAnsi="Times New Roman"/>
          <w:sz w:val="28"/>
          <w:lang w:val="en-US"/>
        </w:rPr>
        <w:t xml:space="preserve"> </w:t>
      </w:r>
      <w:proofErr w:type="spellStart"/>
      <w:r w:rsidRPr="002565F9">
        <w:rPr>
          <w:rFonts w:ascii="Times New Roman" w:hAnsi="Times New Roman"/>
          <w:sz w:val="28"/>
          <w:lang w:val="en-US"/>
        </w:rPr>
        <w:t>сообщениями</w:t>
      </w:r>
      <w:proofErr w:type="spellEnd"/>
      <w:r w:rsidRPr="002565F9">
        <w:rPr>
          <w:rFonts w:ascii="Times New Roman" w:hAnsi="Times New Roman"/>
          <w:sz w:val="28"/>
          <w:lang w:val="en-US"/>
        </w:rPr>
        <w:t xml:space="preserve">; collaborative ─ </w:t>
      </w:r>
      <w:r w:rsidRPr="002565F9">
        <w:rPr>
          <w:rFonts w:ascii="Times New Roman" w:hAnsi="Times New Roman"/>
          <w:sz w:val="28"/>
        </w:rPr>
        <w:t>совместный</w:t>
      </w:r>
      <w:r w:rsidRPr="002565F9">
        <w:rPr>
          <w:rFonts w:ascii="Times New Roman" w:hAnsi="Times New Roman"/>
          <w:sz w:val="28"/>
          <w:lang w:val="en-US"/>
        </w:rPr>
        <w:t xml:space="preserve">, </w:t>
      </w:r>
      <w:proofErr w:type="spellStart"/>
      <w:r w:rsidRPr="002565F9">
        <w:rPr>
          <w:rFonts w:ascii="Times New Roman" w:hAnsi="Times New Roman"/>
          <w:sz w:val="28"/>
          <w:lang w:val="en-US"/>
        </w:rPr>
        <w:t>способный</w:t>
      </w:r>
      <w:proofErr w:type="spellEnd"/>
      <w:r w:rsidRPr="002565F9">
        <w:rPr>
          <w:rFonts w:ascii="Times New Roman" w:hAnsi="Times New Roman"/>
          <w:sz w:val="28"/>
          <w:lang w:val="en-US"/>
        </w:rPr>
        <w:t xml:space="preserve"> к </w:t>
      </w:r>
      <w:proofErr w:type="spellStart"/>
      <w:r w:rsidRPr="002565F9">
        <w:rPr>
          <w:rFonts w:ascii="Times New Roman" w:hAnsi="Times New Roman"/>
          <w:sz w:val="28"/>
          <w:lang w:val="en-US"/>
        </w:rPr>
        <w:t>сотрудничеству</w:t>
      </w:r>
      <w:proofErr w:type="spellEnd"/>
      <w:r w:rsidRPr="002565F9">
        <w:rPr>
          <w:rFonts w:ascii="Times New Roman" w:hAnsi="Times New Roman"/>
          <w:sz w:val="28"/>
          <w:lang w:val="en-US"/>
        </w:rPr>
        <w:t>; fancy ─</w:t>
      </w:r>
      <w:r w:rsidRPr="002565F9">
        <w:rPr>
          <w:lang w:val="en-US"/>
        </w:rPr>
        <w:t xml:space="preserve"> </w:t>
      </w:r>
      <w:proofErr w:type="spellStart"/>
      <w:r w:rsidRPr="002565F9">
        <w:rPr>
          <w:rFonts w:ascii="Times New Roman" w:hAnsi="Times New Roman"/>
          <w:sz w:val="28"/>
          <w:lang w:val="en-US"/>
        </w:rPr>
        <w:t>особенный</w:t>
      </w:r>
      <w:proofErr w:type="spellEnd"/>
      <w:r w:rsidRPr="002565F9">
        <w:rPr>
          <w:rFonts w:ascii="Times New Roman" w:hAnsi="Times New Roman"/>
          <w:sz w:val="28"/>
          <w:lang w:val="en-US"/>
        </w:rPr>
        <w:t xml:space="preserve">; ubiquitous ─ </w:t>
      </w:r>
      <w:r w:rsidRPr="002565F9">
        <w:rPr>
          <w:rFonts w:ascii="Times New Roman" w:hAnsi="Times New Roman"/>
          <w:sz w:val="28"/>
        </w:rPr>
        <w:t>повсеместный</w:t>
      </w:r>
      <w:r w:rsidRPr="002565F9">
        <w:rPr>
          <w:rFonts w:ascii="Times New Roman" w:hAnsi="Times New Roman"/>
          <w:sz w:val="28"/>
          <w:lang w:val="en-US"/>
        </w:rPr>
        <w:t xml:space="preserve">, </w:t>
      </w:r>
      <w:r w:rsidRPr="002565F9">
        <w:rPr>
          <w:rFonts w:ascii="Times New Roman" w:hAnsi="Times New Roman"/>
          <w:sz w:val="28"/>
        </w:rPr>
        <w:t>распространённый</w:t>
      </w:r>
      <w:r w:rsidRPr="002565F9">
        <w:rPr>
          <w:rFonts w:ascii="Times New Roman" w:hAnsi="Times New Roman"/>
          <w:sz w:val="28"/>
          <w:lang w:val="en-US"/>
        </w:rPr>
        <w:t xml:space="preserve">; </w:t>
      </w:r>
    </w:p>
    <w:p w14:paraId="14878B45"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Verbs and adverbs</w:t>
      </w:r>
    </w:p>
    <w:p w14:paraId="2EF682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eastAsia="Times New Roman" w:hAnsi="Times New Roman" w:cs="Times New Roman"/>
          <w:bCs/>
          <w:iCs/>
          <w:sz w:val="28"/>
          <w:szCs w:val="28"/>
          <w:lang w:val="en-US" w:eastAsia="ru-RU"/>
        </w:rPr>
        <w:t xml:space="preserve">Withstand ─ </w:t>
      </w:r>
      <w:r w:rsidRPr="002565F9">
        <w:rPr>
          <w:rFonts w:ascii="Times New Roman" w:eastAsia="Times New Roman" w:hAnsi="Times New Roman" w:cs="Times New Roman"/>
          <w:bCs/>
          <w:iCs/>
          <w:sz w:val="28"/>
          <w:szCs w:val="28"/>
          <w:lang w:eastAsia="ru-RU"/>
        </w:rPr>
        <w:t>противостоять</w:t>
      </w:r>
      <w:r w:rsidRPr="002565F9">
        <w:rPr>
          <w:rFonts w:ascii="Times New Roman" w:eastAsia="Times New Roman" w:hAnsi="Times New Roman" w:cs="Times New Roman"/>
          <w:bCs/>
          <w:iCs/>
          <w:sz w:val="28"/>
          <w:szCs w:val="28"/>
          <w:lang w:val="en-US" w:eastAsia="ru-RU"/>
        </w:rPr>
        <w:t>;</w:t>
      </w:r>
      <w:r w:rsidRPr="002565F9">
        <w:rPr>
          <w:rFonts w:ascii="Times New Roman" w:hAnsi="Times New Roman"/>
          <w:sz w:val="28"/>
          <w:lang w:val="en-US"/>
        </w:rPr>
        <w:t xml:space="preserve"> transfer ─ </w:t>
      </w:r>
      <w:r w:rsidRPr="002565F9">
        <w:rPr>
          <w:rFonts w:ascii="Times New Roman" w:hAnsi="Times New Roman"/>
          <w:sz w:val="28"/>
        </w:rPr>
        <w:t>переносить</w:t>
      </w:r>
      <w:r w:rsidRPr="002565F9">
        <w:rPr>
          <w:rFonts w:ascii="Times New Roman" w:hAnsi="Times New Roman"/>
          <w:sz w:val="28"/>
          <w:lang w:val="en-US"/>
        </w:rPr>
        <w:t xml:space="preserve">; instantly ─ </w:t>
      </w:r>
      <w:r w:rsidRPr="002565F9">
        <w:rPr>
          <w:rFonts w:ascii="Times New Roman" w:hAnsi="Times New Roman"/>
          <w:sz w:val="28"/>
        </w:rPr>
        <w:t>мгновенно</w:t>
      </w:r>
      <w:r w:rsidRPr="002565F9">
        <w:rPr>
          <w:rFonts w:ascii="Times New Roman" w:hAnsi="Times New Roman"/>
          <w:sz w:val="28"/>
          <w:lang w:val="en-US"/>
        </w:rPr>
        <w:t xml:space="preserve">; simultaneously ─ </w:t>
      </w:r>
      <w:r w:rsidRPr="002565F9">
        <w:rPr>
          <w:rFonts w:ascii="Times New Roman" w:hAnsi="Times New Roman"/>
          <w:sz w:val="28"/>
        </w:rPr>
        <w:t>одновременно</w:t>
      </w:r>
      <w:r w:rsidRPr="002565F9">
        <w:rPr>
          <w:rFonts w:ascii="Times New Roman" w:hAnsi="Times New Roman"/>
          <w:sz w:val="28"/>
          <w:lang w:val="en-US"/>
        </w:rPr>
        <w:t xml:space="preserve">; consume ─ </w:t>
      </w:r>
      <w:r w:rsidRPr="002565F9">
        <w:rPr>
          <w:rFonts w:ascii="Times New Roman" w:hAnsi="Times New Roman"/>
          <w:sz w:val="28"/>
        </w:rPr>
        <w:t>потреблять</w:t>
      </w:r>
      <w:r w:rsidRPr="002565F9">
        <w:rPr>
          <w:rFonts w:ascii="Times New Roman" w:hAnsi="Times New Roman"/>
          <w:sz w:val="28"/>
          <w:lang w:val="en-US"/>
        </w:rPr>
        <w:t xml:space="preserve">; lack ─ </w:t>
      </w:r>
      <w:r w:rsidRPr="002565F9">
        <w:rPr>
          <w:rFonts w:ascii="Times New Roman" w:hAnsi="Times New Roman"/>
          <w:sz w:val="28"/>
        </w:rPr>
        <w:t>испытывать</w:t>
      </w:r>
      <w:r w:rsidRPr="002565F9">
        <w:rPr>
          <w:rFonts w:ascii="Times New Roman" w:hAnsi="Times New Roman"/>
          <w:sz w:val="28"/>
          <w:lang w:val="en-US"/>
        </w:rPr>
        <w:t xml:space="preserve"> </w:t>
      </w:r>
      <w:r w:rsidRPr="002565F9">
        <w:rPr>
          <w:rFonts w:ascii="Times New Roman" w:hAnsi="Times New Roman"/>
          <w:sz w:val="28"/>
        </w:rPr>
        <w:t>нехватку</w:t>
      </w:r>
      <w:r w:rsidRPr="002565F9">
        <w:rPr>
          <w:rFonts w:ascii="Times New Roman" w:hAnsi="Times New Roman"/>
          <w:sz w:val="28"/>
          <w:lang w:val="en-US"/>
        </w:rPr>
        <w:t xml:space="preserve">; </w:t>
      </w:r>
      <w:bookmarkStart w:id="1" w:name="_Hlk61457902"/>
      <w:r w:rsidRPr="002565F9">
        <w:rPr>
          <w:rFonts w:ascii="Times New Roman" w:hAnsi="Times New Roman"/>
          <w:sz w:val="28"/>
          <w:lang w:val="en-US"/>
        </w:rPr>
        <w:t xml:space="preserve">crave </w:t>
      </w:r>
      <w:bookmarkEnd w:id="1"/>
      <w:r w:rsidRPr="002565F9">
        <w:rPr>
          <w:rFonts w:ascii="Times New Roman" w:hAnsi="Times New Roman"/>
          <w:sz w:val="28"/>
          <w:lang w:val="en-US"/>
        </w:rPr>
        <w:t xml:space="preserve">─ </w:t>
      </w:r>
      <w:r w:rsidRPr="002565F9">
        <w:rPr>
          <w:rFonts w:ascii="Times New Roman" w:hAnsi="Times New Roman"/>
          <w:sz w:val="28"/>
        </w:rPr>
        <w:t>настойчиво</w:t>
      </w:r>
      <w:r w:rsidRPr="002565F9">
        <w:rPr>
          <w:rFonts w:ascii="Times New Roman" w:hAnsi="Times New Roman"/>
          <w:sz w:val="28"/>
          <w:lang w:val="en-US"/>
        </w:rPr>
        <w:t xml:space="preserve"> </w:t>
      </w:r>
      <w:r w:rsidRPr="002565F9">
        <w:rPr>
          <w:rFonts w:ascii="Times New Roman" w:hAnsi="Times New Roman"/>
          <w:sz w:val="28"/>
        </w:rPr>
        <w:t>стремиться</w:t>
      </w:r>
      <w:r w:rsidRPr="002565F9">
        <w:rPr>
          <w:rFonts w:ascii="Times New Roman" w:hAnsi="Times New Roman"/>
          <w:sz w:val="28"/>
          <w:lang w:val="en-US"/>
        </w:rPr>
        <w:t xml:space="preserve">, </w:t>
      </w:r>
      <w:r w:rsidRPr="002565F9">
        <w:rPr>
          <w:rFonts w:ascii="Times New Roman" w:hAnsi="Times New Roman"/>
          <w:sz w:val="28"/>
        </w:rPr>
        <w:t>желать</w:t>
      </w:r>
      <w:r w:rsidRPr="002565F9">
        <w:rPr>
          <w:rFonts w:ascii="Times New Roman" w:hAnsi="Times New Roman"/>
          <w:sz w:val="28"/>
          <w:lang w:val="en-US"/>
        </w:rPr>
        <w:t xml:space="preserve">; scramble </w:t>
      </w:r>
      <w:r w:rsidRPr="002565F9">
        <w:rPr>
          <w:rFonts w:ascii="Times New Roman" w:hAnsi="Times New Roman" w:cs="Times New Roman"/>
          <w:sz w:val="28"/>
          <w:lang w:val="en-US"/>
        </w:rPr>
        <w:t>─</w:t>
      </w:r>
      <w:r w:rsidRPr="002565F9">
        <w:rPr>
          <w:rFonts w:ascii="Times New Roman" w:hAnsi="Times New Roman"/>
          <w:sz w:val="28"/>
          <w:lang w:val="en-US"/>
        </w:rPr>
        <w:t xml:space="preserve"> </w:t>
      </w:r>
      <w:r w:rsidRPr="002565F9">
        <w:rPr>
          <w:rFonts w:ascii="Times New Roman" w:hAnsi="Times New Roman"/>
          <w:sz w:val="28"/>
        </w:rPr>
        <w:t>смешивать</w:t>
      </w:r>
      <w:r w:rsidRPr="002565F9">
        <w:rPr>
          <w:rFonts w:ascii="Times New Roman" w:hAnsi="Times New Roman"/>
          <w:sz w:val="28"/>
          <w:lang w:val="en-US"/>
        </w:rPr>
        <w:t>.</w:t>
      </w:r>
    </w:p>
    <w:p w14:paraId="420A768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2672C3A2" w14:textId="77777777" w:rsidR="00A005BC" w:rsidRPr="002565F9" w:rsidRDefault="00A005BC" w:rsidP="00A005BC">
      <w:pPr>
        <w:spacing w:after="0" w:line="240" w:lineRule="auto"/>
        <w:ind w:firstLine="709"/>
        <w:contextualSpacing/>
        <w:jc w:val="both"/>
        <w:rPr>
          <w:rFonts w:ascii="Times New Roman" w:hAnsi="Times New Roman"/>
          <w:b/>
          <w:sz w:val="28"/>
          <w:lang w:val="en-US"/>
        </w:rPr>
      </w:pPr>
      <w:r w:rsidRPr="002565F9">
        <w:rPr>
          <w:rFonts w:ascii="Times New Roman" w:hAnsi="Times New Roman"/>
          <w:sz w:val="28"/>
          <w:lang w:val="en-US"/>
        </w:rPr>
        <w:t xml:space="preserve"> </w:t>
      </w:r>
      <w:r w:rsidRPr="002565F9">
        <w:rPr>
          <w:rFonts w:ascii="Times New Roman" w:hAnsi="Times New Roman"/>
          <w:b/>
          <w:sz w:val="28"/>
          <w:lang w:val="en-US"/>
        </w:rPr>
        <w:t>I. Match the words with the definitions below.</w:t>
      </w:r>
    </w:p>
    <w:p w14:paraId="1BC7F179" w14:textId="77777777" w:rsidR="00A005BC" w:rsidRPr="002565F9" w:rsidRDefault="00A005BC" w:rsidP="00A005BC">
      <w:pPr>
        <w:spacing w:after="0" w:line="240" w:lineRule="auto"/>
        <w:ind w:firstLine="709"/>
        <w:contextualSpacing/>
        <w:jc w:val="both"/>
        <w:rPr>
          <w:rFonts w:ascii="Times New Roman" w:hAnsi="Times New Roman"/>
          <w:bCs/>
          <w:i/>
          <w:iCs/>
          <w:sz w:val="28"/>
          <w:lang w:val="en-US"/>
        </w:rPr>
      </w:pPr>
      <w:r w:rsidRPr="002565F9">
        <w:rPr>
          <w:rFonts w:ascii="Times New Roman" w:hAnsi="Times New Roman"/>
          <w:bCs/>
          <w:i/>
          <w:iCs/>
          <w:sz w:val="28"/>
          <w:lang w:val="en-US"/>
        </w:rPr>
        <w:t xml:space="preserve">Query, domain name, sophisticated, colon, </w:t>
      </w:r>
      <w:bookmarkStart w:id="2" w:name="_Hlk61611506"/>
      <w:r w:rsidRPr="002565F9">
        <w:rPr>
          <w:rFonts w:ascii="Times New Roman" w:hAnsi="Times New Roman"/>
          <w:bCs/>
          <w:i/>
          <w:iCs/>
          <w:sz w:val="28"/>
          <w:lang w:val="en-US"/>
        </w:rPr>
        <w:t>slash</w:t>
      </w:r>
      <w:bookmarkEnd w:id="2"/>
      <w:r w:rsidRPr="002565F9">
        <w:rPr>
          <w:rFonts w:ascii="Times New Roman" w:hAnsi="Times New Roman"/>
          <w:bCs/>
          <w:i/>
          <w:iCs/>
          <w:sz w:val="28"/>
          <w:lang w:val="en-US"/>
        </w:rPr>
        <w:t>, bookmark, compatibility, feedback.</w:t>
      </w:r>
    </w:p>
    <w:p w14:paraId="60877DB4" w14:textId="21AE897D" w:rsidR="00A005BC" w:rsidRPr="00C91B07" w:rsidRDefault="00A005BC" w:rsidP="00A005BC">
      <w:pPr>
        <w:spacing w:after="0" w:line="240" w:lineRule="auto"/>
        <w:ind w:firstLine="709"/>
        <w:contextualSpacing/>
        <w:jc w:val="both"/>
        <w:rPr>
          <w:rFonts w:ascii="Times New Roman" w:hAnsi="Times New Roman"/>
          <w:bCs/>
          <w:color w:val="FF0000"/>
          <w:sz w:val="28"/>
          <w:lang w:val="en-US"/>
        </w:rPr>
      </w:pPr>
      <w:r w:rsidRPr="002565F9">
        <w:rPr>
          <w:rFonts w:ascii="Times New Roman" w:hAnsi="Times New Roman"/>
          <w:bCs/>
          <w:sz w:val="28"/>
          <w:lang w:val="en-US"/>
        </w:rPr>
        <w:t>1. The part of an email or website address on the internet that shows the name of the organization that the address belongs to</w:t>
      </w:r>
      <w:proofErr w:type="gramStart"/>
      <w:r w:rsidRPr="002565F9">
        <w:rPr>
          <w:rFonts w:ascii="Times New Roman" w:hAnsi="Times New Roman"/>
          <w:bCs/>
          <w:sz w:val="28"/>
          <w:lang w:val="en-US"/>
        </w:rPr>
        <w:t>.</w:t>
      </w:r>
      <w:r w:rsidR="00C91B07" w:rsidRPr="00C91B07">
        <w:rPr>
          <w:rFonts w:ascii="Times New Roman" w:hAnsi="Times New Roman"/>
          <w:bCs/>
          <w:sz w:val="28"/>
          <w:lang w:val="en-US"/>
        </w:rPr>
        <w:t xml:space="preserve"> </w:t>
      </w:r>
      <w:r w:rsidR="00C91B07" w:rsidRPr="002565F9">
        <w:rPr>
          <w:rFonts w:ascii="Times New Roman" w:hAnsi="Times New Roman"/>
          <w:bCs/>
          <w:i/>
          <w:iCs/>
          <w:sz w:val="28"/>
          <w:lang w:val="en-US"/>
        </w:rPr>
        <w:t>,</w:t>
      </w:r>
      <w:proofErr w:type="gramEnd"/>
      <w:r w:rsidR="00C91B07" w:rsidRPr="002565F9">
        <w:rPr>
          <w:rFonts w:ascii="Times New Roman" w:hAnsi="Times New Roman"/>
          <w:bCs/>
          <w:i/>
          <w:iCs/>
          <w:sz w:val="28"/>
          <w:lang w:val="en-US"/>
        </w:rPr>
        <w:t xml:space="preserve"> </w:t>
      </w:r>
      <w:r w:rsidR="00C91B07" w:rsidRPr="00C91B07">
        <w:rPr>
          <w:rFonts w:ascii="Times New Roman" w:hAnsi="Times New Roman"/>
          <w:bCs/>
          <w:i/>
          <w:iCs/>
          <w:color w:val="FF0000"/>
          <w:sz w:val="28"/>
          <w:lang w:val="en-US"/>
        </w:rPr>
        <w:t>domain name</w:t>
      </w:r>
    </w:p>
    <w:p w14:paraId="48EE5EEC" w14:textId="297EF640" w:rsidR="00A005BC" w:rsidRPr="006E296F" w:rsidRDefault="00A005BC" w:rsidP="006E296F">
      <w:pPr>
        <w:spacing w:after="0" w:line="240" w:lineRule="auto"/>
        <w:ind w:firstLine="709"/>
        <w:contextualSpacing/>
        <w:jc w:val="both"/>
        <w:rPr>
          <w:rFonts w:ascii="Times New Roman" w:hAnsi="Times New Roman"/>
          <w:bCs/>
          <w:i/>
          <w:iCs/>
          <w:sz w:val="28"/>
          <w:lang w:val="en-US"/>
        </w:rPr>
      </w:pPr>
      <w:r w:rsidRPr="002565F9">
        <w:rPr>
          <w:rFonts w:ascii="Times New Roman" w:hAnsi="Times New Roman"/>
          <w:bCs/>
          <w:sz w:val="28"/>
          <w:lang w:val="en-US"/>
        </w:rPr>
        <w:t>2. Reaction to a process or activity, or the information obtained from such a reaction.</w:t>
      </w:r>
      <w:r w:rsidR="006E296F" w:rsidRPr="006E296F">
        <w:rPr>
          <w:rFonts w:ascii="Times New Roman" w:hAnsi="Times New Roman"/>
          <w:bCs/>
          <w:sz w:val="28"/>
          <w:lang w:val="en-US"/>
        </w:rPr>
        <w:t xml:space="preserve"> </w:t>
      </w:r>
      <w:r w:rsidR="006E296F" w:rsidRPr="006E296F">
        <w:rPr>
          <w:rFonts w:ascii="Times New Roman" w:hAnsi="Times New Roman"/>
          <w:bCs/>
          <w:i/>
          <w:iCs/>
          <w:color w:val="FF0000"/>
          <w:sz w:val="28"/>
          <w:lang w:val="en-US"/>
        </w:rPr>
        <w:t>feedback.</w:t>
      </w:r>
    </w:p>
    <w:p w14:paraId="7BBC5939" w14:textId="6079F18D" w:rsidR="00A005BC" w:rsidRPr="006E296F"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3. A question, often expressing doubt about something or looking for an answer from someone.</w:t>
      </w:r>
      <w:r w:rsidR="006E296F" w:rsidRPr="006E296F">
        <w:rPr>
          <w:rFonts w:ascii="Times New Roman" w:hAnsi="Times New Roman"/>
          <w:bCs/>
          <w:sz w:val="28"/>
          <w:lang w:val="en-US"/>
        </w:rPr>
        <w:t xml:space="preserve"> </w:t>
      </w:r>
      <w:r w:rsidR="006E296F" w:rsidRPr="006E296F">
        <w:rPr>
          <w:rFonts w:ascii="Times New Roman" w:hAnsi="Times New Roman"/>
          <w:bCs/>
          <w:i/>
          <w:iCs/>
          <w:color w:val="FF0000"/>
          <w:sz w:val="28"/>
          <w:lang w:val="en-US"/>
        </w:rPr>
        <w:t>Query</w:t>
      </w:r>
    </w:p>
    <w:p w14:paraId="03B7E994" w14:textId="1D873751" w:rsidR="00A005BC" w:rsidRPr="006E296F" w:rsidRDefault="00A005BC" w:rsidP="00A005BC">
      <w:pPr>
        <w:spacing w:after="0" w:line="240" w:lineRule="auto"/>
        <w:ind w:firstLine="709"/>
        <w:contextualSpacing/>
        <w:jc w:val="both"/>
        <w:rPr>
          <w:rFonts w:ascii="Times New Roman" w:hAnsi="Times New Roman"/>
          <w:bCs/>
          <w:color w:val="FF0000"/>
          <w:sz w:val="28"/>
          <w:lang w:val="en-US"/>
        </w:rPr>
      </w:pPr>
      <w:r w:rsidRPr="002565F9">
        <w:rPr>
          <w:rFonts w:ascii="Times New Roman" w:hAnsi="Times New Roman"/>
          <w:bCs/>
          <w:sz w:val="28"/>
          <w:lang w:val="en-US"/>
        </w:rPr>
        <w:t>4. I</w:t>
      </w:r>
      <w:r>
        <w:rPr>
          <w:rFonts w:ascii="Times New Roman" w:hAnsi="Times New Roman"/>
          <w:bCs/>
          <w:sz w:val="28"/>
          <w:lang w:val="en-US"/>
        </w:rPr>
        <w:t>t is</w:t>
      </w:r>
      <w:r w:rsidRPr="002565F9">
        <w:rPr>
          <w:rFonts w:ascii="Times New Roman" w:hAnsi="Times New Roman"/>
          <w:bCs/>
          <w:sz w:val="28"/>
          <w:lang w:val="en-US"/>
        </w:rPr>
        <w:t xml:space="preserve"> a way of thinking, a system, or a machine</w:t>
      </w:r>
      <w:r>
        <w:rPr>
          <w:rFonts w:ascii="Times New Roman" w:hAnsi="Times New Roman"/>
          <w:bCs/>
          <w:sz w:val="28"/>
          <w:lang w:val="en-US"/>
        </w:rPr>
        <w:t>, which</w:t>
      </w:r>
      <w:r w:rsidRPr="002565F9">
        <w:rPr>
          <w:rFonts w:ascii="Times New Roman" w:hAnsi="Times New Roman"/>
          <w:bCs/>
          <w:sz w:val="28"/>
          <w:lang w:val="en-US"/>
        </w:rPr>
        <w:t xml:space="preserve"> is complicated or made with great skill.</w:t>
      </w:r>
      <w:r w:rsidR="006E296F" w:rsidRPr="006E296F">
        <w:rPr>
          <w:rFonts w:ascii="Times New Roman" w:hAnsi="Times New Roman"/>
          <w:bCs/>
          <w:sz w:val="28"/>
          <w:lang w:val="en-US"/>
        </w:rPr>
        <w:t xml:space="preserve"> </w:t>
      </w:r>
      <w:r w:rsidR="006E296F" w:rsidRPr="006E296F">
        <w:rPr>
          <w:rFonts w:ascii="Times New Roman" w:hAnsi="Times New Roman"/>
          <w:bCs/>
          <w:i/>
          <w:iCs/>
          <w:color w:val="FF0000"/>
          <w:sz w:val="28"/>
          <w:lang w:val="en-US"/>
        </w:rPr>
        <w:t>sophisticated</w:t>
      </w:r>
    </w:p>
    <w:p w14:paraId="41888EA2" w14:textId="3978700F" w:rsidR="00A005BC" w:rsidRPr="002565F9" w:rsidRDefault="00A005BC" w:rsidP="00A005BC">
      <w:pPr>
        <w:spacing w:after="0" w:line="240" w:lineRule="auto"/>
        <w:ind w:firstLine="709"/>
        <w:contextualSpacing/>
        <w:jc w:val="both"/>
        <w:rPr>
          <w:ins w:id="3" w:author="Администратор" w:date="2021-01-15T13:29:00Z"/>
          <w:rFonts w:ascii="Times New Roman" w:hAnsi="Times New Roman"/>
          <w:bCs/>
          <w:sz w:val="28"/>
          <w:lang w:val="en-US"/>
        </w:rPr>
      </w:pPr>
      <w:r w:rsidRPr="002565F9">
        <w:rPr>
          <w:rFonts w:ascii="Times New Roman" w:hAnsi="Times New Roman"/>
          <w:bCs/>
          <w:sz w:val="28"/>
          <w:lang w:val="en-US"/>
        </w:rPr>
        <w:t>5. The fact of being able to be used with a particular type of computer, machine, device, etc.</w:t>
      </w:r>
      <w:r w:rsidR="00C91B07" w:rsidRPr="00C91B07">
        <w:rPr>
          <w:rFonts w:ascii="Times New Roman" w:hAnsi="Times New Roman"/>
          <w:bCs/>
          <w:i/>
          <w:iCs/>
          <w:sz w:val="28"/>
          <w:lang w:val="en-US"/>
        </w:rPr>
        <w:t xml:space="preserve"> </w:t>
      </w:r>
      <w:r w:rsidR="00C91B07" w:rsidRPr="00C91B07">
        <w:rPr>
          <w:rFonts w:ascii="Times New Roman" w:hAnsi="Times New Roman"/>
          <w:bCs/>
          <w:i/>
          <w:iCs/>
          <w:color w:val="FF0000"/>
          <w:sz w:val="28"/>
          <w:lang w:val="en-US"/>
        </w:rPr>
        <w:t xml:space="preserve"> compatibility</w:t>
      </w:r>
    </w:p>
    <w:p w14:paraId="2ED4BBB6" w14:textId="13116B57" w:rsidR="00A005BC" w:rsidRPr="002565F9"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6. The symbol: used in writing, especially to introduce a list of things or a sentence or phrase taken from somewhere else.</w:t>
      </w:r>
      <w:r w:rsidR="00EB2558" w:rsidRPr="00EB2558">
        <w:rPr>
          <w:rFonts w:ascii="Times New Roman" w:hAnsi="Times New Roman"/>
          <w:bCs/>
          <w:i/>
          <w:iCs/>
          <w:color w:val="FF0000"/>
          <w:sz w:val="28"/>
          <w:lang w:val="en-US"/>
        </w:rPr>
        <w:t xml:space="preserve"> colon</w:t>
      </w:r>
    </w:p>
    <w:p w14:paraId="32320D4F" w14:textId="4A14301F" w:rsidR="00A005BC" w:rsidRPr="002565F9"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7. The address of a web page that is kept on your computer so that you can find it again easily.</w:t>
      </w:r>
      <w:r w:rsidR="00EB2558" w:rsidRPr="00EB2558">
        <w:rPr>
          <w:rFonts w:ascii="Times New Roman" w:hAnsi="Times New Roman"/>
          <w:bCs/>
          <w:i/>
          <w:iCs/>
          <w:color w:val="FF0000"/>
          <w:sz w:val="28"/>
          <w:lang w:val="en-US"/>
        </w:rPr>
        <w:t xml:space="preserve"> bookmark</w:t>
      </w:r>
    </w:p>
    <w:p w14:paraId="45356185" w14:textId="3E994084" w:rsidR="00A005BC" w:rsidRPr="002565F9" w:rsidRDefault="00A005BC" w:rsidP="00A005BC">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8. The symbol / used in writing to separate letters, numbers, or words.</w:t>
      </w:r>
      <w:r w:rsidR="00C91B07" w:rsidRPr="00C91B07">
        <w:rPr>
          <w:rFonts w:ascii="Times New Roman" w:hAnsi="Times New Roman"/>
          <w:bCs/>
          <w:i/>
          <w:iCs/>
          <w:color w:val="FF0000"/>
          <w:sz w:val="28"/>
          <w:lang w:val="en-US"/>
        </w:rPr>
        <w:t xml:space="preserve"> slash</w:t>
      </w:r>
    </w:p>
    <w:p w14:paraId="2BEB12A5" w14:textId="77777777" w:rsidR="00A005BC" w:rsidRPr="002565F9" w:rsidRDefault="00A005BC" w:rsidP="00A005BC">
      <w:pPr>
        <w:spacing w:after="0" w:line="240" w:lineRule="auto"/>
        <w:ind w:firstLine="709"/>
        <w:contextualSpacing/>
        <w:jc w:val="both"/>
        <w:rPr>
          <w:rFonts w:ascii="Times New Roman" w:hAnsi="Times New Roman"/>
          <w:bCs/>
          <w:sz w:val="28"/>
          <w:lang w:val="en-US"/>
        </w:rPr>
      </w:pPr>
    </w:p>
    <w:p w14:paraId="743709EC"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 Using a dictionary add as many words as possible into the table.</w:t>
      </w:r>
    </w:p>
    <w:tbl>
      <w:tblPr>
        <w:tblStyle w:val="3"/>
        <w:tblW w:w="0" w:type="auto"/>
        <w:tblLook w:val="04A0" w:firstRow="1" w:lastRow="0" w:firstColumn="1" w:lastColumn="0" w:noHBand="0" w:noVBand="1"/>
      </w:tblPr>
      <w:tblGrid>
        <w:gridCol w:w="3062"/>
        <w:gridCol w:w="3137"/>
        <w:gridCol w:w="3146"/>
      </w:tblGrid>
      <w:tr w:rsidR="00A005BC" w:rsidRPr="00DD087F" w14:paraId="1A833206" w14:textId="77777777" w:rsidTr="00E16BEC">
        <w:tc>
          <w:tcPr>
            <w:tcW w:w="3190" w:type="dxa"/>
          </w:tcPr>
          <w:p w14:paraId="7E849599" w14:textId="77777777" w:rsidR="00A005BC" w:rsidRPr="002565F9" w:rsidRDefault="00A005BC" w:rsidP="00E16BEC">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t>Verbs</w:t>
            </w:r>
          </w:p>
          <w:p w14:paraId="3F6BF9F4" w14:textId="77777777" w:rsidR="00A005BC" w:rsidRPr="002565F9" w:rsidRDefault="00A005BC" w:rsidP="00E16BEC">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1. to separate</w:t>
            </w:r>
          </w:p>
          <w:p w14:paraId="2C60EAB8" w14:textId="5E79E74E" w:rsidR="00A005BC" w:rsidRPr="00210A72" w:rsidRDefault="00A005BC" w:rsidP="00E16BEC">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2.</w:t>
            </w:r>
            <w:r w:rsidR="00210A72" w:rsidRPr="00BE4305">
              <w:rPr>
                <w:rFonts w:ascii="Times New Roman" w:hAnsi="Times New Roman" w:cs="Times New Roman"/>
                <w:bCs/>
                <w:sz w:val="28"/>
                <w:szCs w:val="28"/>
                <w:lang w:val="en-US"/>
              </w:rPr>
              <w:t xml:space="preserve"> </w:t>
            </w:r>
            <w:r w:rsidR="00210A72" w:rsidRPr="00210A72">
              <w:rPr>
                <w:rFonts w:ascii="Times New Roman" w:hAnsi="Times New Roman" w:cs="Times New Roman"/>
                <w:bCs/>
                <w:color w:val="FF0000"/>
                <w:sz w:val="28"/>
                <w:szCs w:val="28"/>
                <w:lang w:val="en-US"/>
              </w:rPr>
              <w:t>to symbolize</w:t>
            </w:r>
          </w:p>
          <w:p w14:paraId="1D196FF6" w14:textId="77777777" w:rsidR="00A005BC" w:rsidRPr="002565F9" w:rsidRDefault="00A005BC" w:rsidP="00E16BEC">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3. to communicate</w:t>
            </w:r>
          </w:p>
          <w:p w14:paraId="73E8DF0B" w14:textId="1BC903C7" w:rsidR="00A005BC" w:rsidRPr="002565F9" w:rsidRDefault="00A005BC" w:rsidP="00E16BEC">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lastRenderedPageBreak/>
              <w:t>4.</w:t>
            </w:r>
            <w:r w:rsidR="003E7DAA">
              <w:rPr>
                <w:rFonts w:ascii="Times New Roman" w:hAnsi="Times New Roman" w:cs="Times New Roman"/>
                <w:bCs/>
                <w:sz w:val="28"/>
                <w:szCs w:val="28"/>
                <w:lang w:val="en-US"/>
              </w:rPr>
              <w:t xml:space="preserve"> </w:t>
            </w:r>
            <w:r w:rsidR="003E7DAA" w:rsidRPr="003E7DAA">
              <w:rPr>
                <w:rFonts w:ascii="Times New Roman" w:hAnsi="Times New Roman" w:cs="Times New Roman"/>
                <w:bCs/>
                <w:color w:val="FF0000"/>
                <w:sz w:val="28"/>
                <w:szCs w:val="28"/>
                <w:lang w:val="en-US"/>
              </w:rPr>
              <w:t>to attach</w:t>
            </w:r>
          </w:p>
          <w:p w14:paraId="47C1AF6B" w14:textId="62AEA9D0" w:rsidR="00A005BC" w:rsidRPr="002565F9" w:rsidRDefault="00A005BC" w:rsidP="00210A72">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5.</w:t>
            </w:r>
            <w:r w:rsidR="00210A72" w:rsidRPr="00210A72">
              <w:rPr>
                <w:rFonts w:ascii="Times New Roman" w:hAnsi="Times New Roman" w:cs="Times New Roman"/>
                <w:bCs/>
                <w:color w:val="FF0000"/>
                <w:sz w:val="28"/>
                <w:szCs w:val="28"/>
                <w:lang w:val="en-US"/>
              </w:rPr>
              <w:t xml:space="preserve"> to transmit</w:t>
            </w:r>
          </w:p>
          <w:p w14:paraId="6C73709D" w14:textId="77777777" w:rsidR="00A005BC" w:rsidRPr="002565F9" w:rsidRDefault="00A005BC" w:rsidP="00E16BEC">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6. to link</w:t>
            </w:r>
          </w:p>
          <w:p w14:paraId="23B42196" w14:textId="1B861AA1" w:rsidR="00A005BC" w:rsidRPr="002565F9" w:rsidRDefault="00A005BC" w:rsidP="00E16BEC">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7.</w:t>
            </w:r>
            <w:r w:rsidR="00210A72">
              <w:rPr>
                <w:rFonts w:ascii="Times New Roman" w:hAnsi="Times New Roman" w:cs="Times New Roman"/>
                <w:bCs/>
                <w:sz w:val="28"/>
                <w:szCs w:val="28"/>
                <w:lang w:val="en-US"/>
              </w:rPr>
              <w:t xml:space="preserve"> </w:t>
            </w:r>
            <w:r w:rsidR="00210A72" w:rsidRPr="00210A72">
              <w:rPr>
                <w:rFonts w:ascii="Times New Roman" w:hAnsi="Times New Roman" w:cs="Times New Roman"/>
                <w:bCs/>
                <w:color w:val="FF0000"/>
                <w:sz w:val="28"/>
                <w:szCs w:val="28"/>
                <w:lang w:val="en-US"/>
              </w:rPr>
              <w:t>to maintain</w:t>
            </w:r>
          </w:p>
        </w:tc>
        <w:tc>
          <w:tcPr>
            <w:tcW w:w="3190" w:type="dxa"/>
          </w:tcPr>
          <w:p w14:paraId="5079365B" w14:textId="77777777" w:rsidR="00A005BC" w:rsidRPr="002565F9" w:rsidRDefault="00A005BC" w:rsidP="00E16BEC">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lastRenderedPageBreak/>
              <w:t>Adjectives</w:t>
            </w:r>
          </w:p>
          <w:p w14:paraId="55272A1B" w14:textId="0D0616B0" w:rsidR="00A005BC" w:rsidRPr="00DD087F" w:rsidRDefault="00DD087F" w:rsidP="00E16BEC">
            <w:pPr>
              <w:ind w:firstLine="709"/>
              <w:jc w:val="both"/>
              <w:rPr>
                <w:rFonts w:ascii="Times New Roman" w:hAnsi="Times New Roman" w:cs="Times New Roman"/>
                <w:bCs/>
                <w:color w:val="FF0000"/>
                <w:sz w:val="28"/>
                <w:szCs w:val="28"/>
                <w:lang w:val="en-US"/>
              </w:rPr>
            </w:pPr>
            <w:r w:rsidRPr="00DD087F">
              <w:rPr>
                <w:rFonts w:ascii="Times New Roman" w:hAnsi="Times New Roman" w:cs="Times New Roman"/>
                <w:bCs/>
                <w:color w:val="FF0000"/>
                <w:sz w:val="28"/>
                <w:szCs w:val="28"/>
                <w:lang w:val="en-US"/>
              </w:rPr>
              <w:t>separated</w:t>
            </w:r>
          </w:p>
          <w:p w14:paraId="5A8740F9" w14:textId="6ED6BCAF" w:rsidR="00A005BC" w:rsidRPr="00210A72" w:rsidRDefault="00210A72" w:rsidP="00210A72">
            <w:pPr>
              <w:tabs>
                <w:tab w:val="left" w:pos="1188"/>
              </w:tabs>
              <w:ind w:firstLine="709"/>
              <w:jc w:val="both"/>
              <w:rPr>
                <w:rFonts w:ascii="Times New Roman" w:hAnsi="Times New Roman" w:cs="Times New Roman"/>
                <w:bCs/>
                <w:color w:val="FF0000"/>
                <w:sz w:val="28"/>
                <w:szCs w:val="28"/>
                <w:lang w:val="en-US"/>
              </w:rPr>
            </w:pPr>
            <w:r w:rsidRPr="00210A72">
              <w:rPr>
                <w:rFonts w:ascii="Times New Roman" w:hAnsi="Times New Roman" w:cs="Times New Roman"/>
                <w:bCs/>
                <w:color w:val="FF0000"/>
                <w:sz w:val="28"/>
                <w:szCs w:val="28"/>
                <w:lang w:val="en-US"/>
              </w:rPr>
              <w:t>symbolic</w:t>
            </w:r>
          </w:p>
          <w:p w14:paraId="11D47144" w14:textId="42A32B07" w:rsidR="00A005BC" w:rsidRPr="003E7DAA" w:rsidRDefault="003E7DAA" w:rsidP="00E16BEC">
            <w:pPr>
              <w:ind w:firstLine="709"/>
              <w:jc w:val="both"/>
              <w:rPr>
                <w:rFonts w:ascii="Times New Roman" w:hAnsi="Times New Roman" w:cs="Times New Roman"/>
                <w:bCs/>
                <w:color w:val="FF0000"/>
                <w:sz w:val="28"/>
                <w:szCs w:val="28"/>
                <w:lang w:val="en-US"/>
              </w:rPr>
            </w:pPr>
            <w:r w:rsidRPr="003E7DAA">
              <w:rPr>
                <w:rFonts w:ascii="Times New Roman" w:hAnsi="Times New Roman" w:cs="Times New Roman"/>
                <w:bCs/>
                <w:color w:val="FF0000"/>
                <w:sz w:val="28"/>
                <w:szCs w:val="28"/>
                <w:lang w:val="en-US"/>
              </w:rPr>
              <w:t>communicable</w:t>
            </w:r>
          </w:p>
          <w:p w14:paraId="1E0A0B42" w14:textId="77777777" w:rsidR="00A005BC" w:rsidRPr="002565F9" w:rsidRDefault="00A005BC" w:rsidP="00E16BEC">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lastRenderedPageBreak/>
              <w:t>attached</w:t>
            </w:r>
          </w:p>
          <w:p w14:paraId="025E9662" w14:textId="4EE9597A" w:rsidR="00A005BC" w:rsidRPr="00210A72" w:rsidRDefault="00210A72" w:rsidP="00E16BEC">
            <w:pPr>
              <w:ind w:firstLine="709"/>
              <w:jc w:val="both"/>
              <w:rPr>
                <w:rFonts w:ascii="Times New Roman" w:hAnsi="Times New Roman" w:cs="Times New Roman"/>
                <w:bCs/>
                <w:color w:val="FF0000"/>
                <w:sz w:val="28"/>
                <w:szCs w:val="28"/>
                <w:lang w:val="en-US"/>
              </w:rPr>
            </w:pPr>
            <w:r w:rsidRPr="00210A72">
              <w:rPr>
                <w:rFonts w:ascii="Times New Roman" w:hAnsi="Times New Roman" w:cs="Times New Roman"/>
                <w:bCs/>
                <w:color w:val="FF0000"/>
                <w:sz w:val="28"/>
                <w:szCs w:val="28"/>
                <w:lang w:val="en-US"/>
              </w:rPr>
              <w:t>transmittable</w:t>
            </w:r>
          </w:p>
          <w:p w14:paraId="01BBD1F2" w14:textId="1F5BEB3E" w:rsidR="00A005BC" w:rsidRPr="00541EFB" w:rsidRDefault="00541EFB" w:rsidP="00E16BEC">
            <w:pPr>
              <w:ind w:firstLine="709"/>
              <w:jc w:val="both"/>
              <w:rPr>
                <w:rFonts w:ascii="Times New Roman" w:hAnsi="Times New Roman" w:cs="Times New Roman"/>
                <w:bCs/>
                <w:color w:val="FF0000"/>
                <w:sz w:val="28"/>
                <w:szCs w:val="28"/>
                <w:lang w:val="en-US"/>
              </w:rPr>
            </w:pPr>
            <w:r w:rsidRPr="00541EFB">
              <w:rPr>
                <w:rFonts w:ascii="Times New Roman" w:hAnsi="Times New Roman" w:cs="Times New Roman"/>
                <w:bCs/>
                <w:color w:val="FF0000"/>
                <w:sz w:val="28"/>
                <w:szCs w:val="28"/>
                <w:lang w:val="en-US"/>
              </w:rPr>
              <w:t>linked</w:t>
            </w:r>
          </w:p>
          <w:p w14:paraId="1D71E811" w14:textId="19C8C7E7" w:rsidR="00A005BC" w:rsidRPr="002565F9" w:rsidRDefault="00210A72" w:rsidP="00E16BEC">
            <w:pPr>
              <w:ind w:firstLine="709"/>
              <w:jc w:val="both"/>
              <w:rPr>
                <w:rFonts w:ascii="Times New Roman" w:hAnsi="Times New Roman" w:cs="Times New Roman"/>
                <w:bCs/>
                <w:sz w:val="28"/>
                <w:szCs w:val="28"/>
                <w:lang w:val="en-US"/>
              </w:rPr>
            </w:pPr>
            <w:r w:rsidRPr="00210A72">
              <w:rPr>
                <w:rFonts w:ascii="Times New Roman" w:hAnsi="Times New Roman" w:cs="Times New Roman"/>
                <w:bCs/>
                <w:color w:val="FF0000"/>
                <w:sz w:val="28"/>
                <w:szCs w:val="28"/>
                <w:lang w:val="en-US"/>
              </w:rPr>
              <w:t>maintained</w:t>
            </w:r>
          </w:p>
        </w:tc>
        <w:tc>
          <w:tcPr>
            <w:tcW w:w="3191" w:type="dxa"/>
          </w:tcPr>
          <w:p w14:paraId="35E092AA" w14:textId="77777777" w:rsidR="00A005BC" w:rsidRPr="002565F9" w:rsidRDefault="00A005BC" w:rsidP="00E16BEC">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lastRenderedPageBreak/>
              <w:t>Nouns</w:t>
            </w:r>
          </w:p>
          <w:p w14:paraId="03674254" w14:textId="7ECA5688" w:rsidR="00A005BC" w:rsidRPr="00DD087F" w:rsidRDefault="00DD087F" w:rsidP="00E16BEC">
            <w:pPr>
              <w:ind w:firstLine="709"/>
              <w:jc w:val="both"/>
              <w:rPr>
                <w:rFonts w:ascii="Times New Roman" w:hAnsi="Times New Roman" w:cs="Times New Roman"/>
                <w:bCs/>
                <w:color w:val="FF0000"/>
                <w:sz w:val="28"/>
                <w:szCs w:val="28"/>
                <w:lang w:val="en-US"/>
              </w:rPr>
            </w:pPr>
            <w:r w:rsidRPr="00DD087F">
              <w:rPr>
                <w:rFonts w:ascii="Times New Roman" w:hAnsi="Times New Roman" w:cs="Times New Roman"/>
                <w:bCs/>
                <w:color w:val="FF0000"/>
                <w:sz w:val="28"/>
                <w:szCs w:val="28"/>
                <w:lang w:val="en-US"/>
              </w:rPr>
              <w:t>separation</w:t>
            </w:r>
          </w:p>
          <w:p w14:paraId="2B683754" w14:textId="77777777" w:rsidR="00A005BC" w:rsidRPr="002565F9" w:rsidRDefault="00A005BC" w:rsidP="00E16BEC">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symbol</w:t>
            </w:r>
          </w:p>
          <w:p w14:paraId="581F6ECD" w14:textId="5AFBEAEA" w:rsidR="00A005BC" w:rsidRPr="003E7DAA" w:rsidRDefault="003E7DAA" w:rsidP="00E16BEC">
            <w:pPr>
              <w:ind w:firstLine="709"/>
              <w:jc w:val="both"/>
              <w:rPr>
                <w:rFonts w:ascii="Times New Roman" w:hAnsi="Times New Roman" w:cs="Times New Roman"/>
                <w:bCs/>
                <w:color w:val="FF0000"/>
                <w:sz w:val="28"/>
                <w:szCs w:val="28"/>
                <w:lang w:val="en-US"/>
              </w:rPr>
            </w:pPr>
            <w:r w:rsidRPr="003E7DAA">
              <w:rPr>
                <w:rFonts w:ascii="Times New Roman" w:hAnsi="Times New Roman" w:cs="Times New Roman"/>
                <w:bCs/>
                <w:color w:val="FF0000"/>
                <w:sz w:val="28"/>
                <w:szCs w:val="28"/>
                <w:lang w:val="en-US"/>
              </w:rPr>
              <w:t>communication</w:t>
            </w:r>
          </w:p>
          <w:p w14:paraId="48EA8DC8" w14:textId="0CD42B6D" w:rsidR="00A005BC" w:rsidRPr="002565F9" w:rsidRDefault="003E7DAA" w:rsidP="00E16BEC">
            <w:pPr>
              <w:ind w:firstLine="709"/>
              <w:jc w:val="both"/>
              <w:rPr>
                <w:rFonts w:ascii="Times New Roman" w:hAnsi="Times New Roman" w:cs="Times New Roman"/>
                <w:bCs/>
                <w:sz w:val="28"/>
                <w:szCs w:val="28"/>
                <w:lang w:val="en-US"/>
              </w:rPr>
            </w:pPr>
            <w:r w:rsidRPr="003E7DAA">
              <w:rPr>
                <w:rFonts w:ascii="Times New Roman" w:hAnsi="Times New Roman" w:cs="Times New Roman"/>
                <w:bCs/>
                <w:sz w:val="28"/>
                <w:szCs w:val="28"/>
                <w:lang w:val="en-US"/>
              </w:rPr>
              <w:lastRenderedPageBreak/>
              <w:t>attachment</w:t>
            </w:r>
          </w:p>
          <w:p w14:paraId="694E0D4B" w14:textId="77777777" w:rsidR="00A005BC" w:rsidRPr="002565F9" w:rsidRDefault="00A005BC" w:rsidP="00E16BEC">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transmission</w:t>
            </w:r>
          </w:p>
          <w:p w14:paraId="7260D5B4" w14:textId="273DAA37" w:rsidR="00A005BC" w:rsidRPr="00541EFB" w:rsidRDefault="00541EFB" w:rsidP="00E16BEC">
            <w:pPr>
              <w:ind w:firstLine="709"/>
              <w:jc w:val="both"/>
              <w:rPr>
                <w:rFonts w:ascii="Times New Roman" w:hAnsi="Times New Roman" w:cs="Times New Roman"/>
                <w:bCs/>
                <w:color w:val="FF0000"/>
                <w:sz w:val="28"/>
                <w:szCs w:val="28"/>
                <w:lang w:val="en-US"/>
              </w:rPr>
            </w:pPr>
            <w:r w:rsidRPr="00541EFB">
              <w:rPr>
                <w:rFonts w:ascii="Times New Roman" w:hAnsi="Times New Roman" w:cs="Times New Roman"/>
                <w:bCs/>
                <w:color w:val="FF0000"/>
                <w:sz w:val="28"/>
                <w:szCs w:val="28"/>
                <w:lang w:val="en-US"/>
              </w:rPr>
              <w:t>link</w:t>
            </w:r>
          </w:p>
          <w:p w14:paraId="07F343F8" w14:textId="77777777" w:rsidR="00A005BC" w:rsidRPr="002565F9" w:rsidRDefault="00A005BC" w:rsidP="00E16BEC">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maintenance</w:t>
            </w:r>
          </w:p>
        </w:tc>
      </w:tr>
    </w:tbl>
    <w:p w14:paraId="3622DB1C" w14:textId="77777777" w:rsidR="00A005BC" w:rsidRPr="002565F9" w:rsidRDefault="00A005BC" w:rsidP="00A005BC">
      <w:pPr>
        <w:spacing w:after="0" w:line="240" w:lineRule="auto"/>
        <w:ind w:firstLine="709"/>
        <w:contextualSpacing/>
        <w:jc w:val="both"/>
        <w:rPr>
          <w:rFonts w:ascii="Times New Roman" w:hAnsi="Times New Roman" w:cs="Times New Roman"/>
          <w:sz w:val="28"/>
          <w:szCs w:val="28"/>
          <w:lang w:val="en-US"/>
        </w:rPr>
      </w:pPr>
    </w:p>
    <w:p w14:paraId="723C8D39"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III. Choose the words with similar meaning from the two groups and arrange them in pairs.</w:t>
      </w:r>
    </w:p>
    <w:p w14:paraId="1802AB8F"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p>
    <w:p w14:paraId="397C5D7F" w14:textId="77777777" w:rsidR="00A005BC" w:rsidRPr="002565F9" w:rsidRDefault="00A005BC" w:rsidP="00A005BC">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A. Electronic, research, click, share, Instant, homework, crave, search; </w:t>
      </w:r>
    </w:p>
    <w:p w14:paraId="731BB517" w14:textId="77777777" w:rsidR="00A005BC" w:rsidRDefault="00A005BC" w:rsidP="00A005BC">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B.  assignments, engine, hyperlink, messaging, rewards, files, mail, skills. </w:t>
      </w:r>
    </w:p>
    <w:p w14:paraId="0D0D07CA" w14:textId="26D28008" w:rsidR="00BE4305" w:rsidRPr="00BE4305" w:rsidRDefault="00BE4305" w:rsidP="00A005BC">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Electronic</w:t>
      </w:r>
      <w:r w:rsidRPr="00BE4305">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mail</w:t>
      </w:r>
      <w:r w:rsidRPr="00BE4305">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research</w:t>
      </w:r>
      <w:r w:rsidRPr="00BE4305">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skills</w:t>
      </w:r>
      <w:r w:rsidRPr="00BE4305">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click</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hyperlink,</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share</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files</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Instant</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messaging</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homework</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assignments</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crave</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rewards</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search</w:t>
      </w:r>
      <w:r>
        <w:rPr>
          <w:rFonts w:ascii="Times New Roman" w:hAnsi="Times New Roman" w:cs="Times New Roman"/>
          <w:sz w:val="28"/>
          <w:szCs w:val="28"/>
          <w:lang w:val="en-US"/>
        </w:rPr>
        <w:t xml:space="preserve"> </w:t>
      </w:r>
      <w:r w:rsidRPr="002565F9">
        <w:rPr>
          <w:rFonts w:ascii="Times New Roman" w:hAnsi="Times New Roman" w:cs="Times New Roman"/>
          <w:sz w:val="28"/>
          <w:szCs w:val="28"/>
          <w:lang w:val="en-US"/>
        </w:rPr>
        <w:t>engine</w:t>
      </w:r>
    </w:p>
    <w:p w14:paraId="7EC60078" w14:textId="77777777" w:rsidR="00BE4305" w:rsidRPr="002565F9" w:rsidRDefault="00BE4305" w:rsidP="00A005BC">
      <w:pPr>
        <w:spacing w:after="0" w:line="240" w:lineRule="auto"/>
        <w:ind w:firstLine="709"/>
        <w:contextualSpacing/>
        <w:jc w:val="both"/>
        <w:rPr>
          <w:rFonts w:ascii="Times New Roman" w:hAnsi="Times New Roman" w:cs="Times New Roman"/>
          <w:sz w:val="28"/>
          <w:szCs w:val="28"/>
          <w:lang w:val="en-US"/>
        </w:rPr>
      </w:pPr>
    </w:p>
    <w:p w14:paraId="08FF1909" w14:textId="77777777" w:rsidR="00A005BC" w:rsidRPr="002565F9" w:rsidRDefault="00A005BC" w:rsidP="00A005BC">
      <w:pPr>
        <w:spacing w:after="0" w:line="240" w:lineRule="auto"/>
        <w:ind w:firstLine="709"/>
        <w:contextualSpacing/>
        <w:jc w:val="both"/>
        <w:rPr>
          <w:rFonts w:ascii="Times New Roman" w:hAnsi="Times New Roman" w:cs="Times New Roman"/>
          <w:sz w:val="28"/>
          <w:szCs w:val="28"/>
          <w:lang w:val="en-US"/>
        </w:rPr>
      </w:pPr>
    </w:p>
    <w:p w14:paraId="3D70347A" w14:textId="77777777" w:rsidR="00A005BC" w:rsidRPr="002565F9" w:rsidRDefault="00A005BC" w:rsidP="00A005BC">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kern w:val="36"/>
          <w:sz w:val="28"/>
          <w:szCs w:val="28"/>
          <w:lang w:val="en-US" w:eastAsia="ru-RU"/>
        </w:rPr>
        <w:t xml:space="preserve"> </w:t>
      </w:r>
      <w:r w:rsidRPr="002565F9">
        <w:rPr>
          <w:rFonts w:ascii="Times New Roman" w:hAnsi="Times New Roman" w:cs="Times New Roman"/>
          <w:b/>
          <w:bCs/>
          <w:sz w:val="28"/>
          <w:szCs w:val="28"/>
          <w:lang w:val="en-US"/>
        </w:rPr>
        <w:t>IV. Complete the sentences with the words below. You may have to change some words slightly.</w:t>
      </w:r>
    </w:p>
    <w:p w14:paraId="149A0DBB" w14:textId="77777777" w:rsidR="00A005BC" w:rsidRPr="002565F9" w:rsidRDefault="00A005BC" w:rsidP="00A005BC">
      <w:pPr>
        <w:spacing w:after="0" w:line="240" w:lineRule="auto"/>
        <w:ind w:firstLine="709"/>
        <w:contextualSpacing/>
        <w:jc w:val="both"/>
        <w:rPr>
          <w:rFonts w:ascii="Times New Roman" w:hAnsi="Times New Roman"/>
          <w:bCs/>
          <w:sz w:val="28"/>
          <w:lang w:val="en-US"/>
        </w:rPr>
      </w:pPr>
    </w:p>
    <w:p w14:paraId="750D7780"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2565F9">
        <w:rPr>
          <w:rFonts w:ascii="Times New Roman" w:eastAsia="Times New Roman" w:hAnsi="Times New Roman" w:cs="Times New Roman"/>
          <w:bCs/>
          <w:i/>
          <w:iCs/>
          <w:sz w:val="28"/>
          <w:szCs w:val="28"/>
          <w:lang w:val="en-US" w:eastAsia="ru-RU"/>
        </w:rPr>
        <w:t xml:space="preserve">Digital data, IP address, router, access, </w:t>
      </w:r>
      <w:r>
        <w:rPr>
          <w:rFonts w:ascii="Times New Roman" w:eastAsia="Times New Roman" w:hAnsi="Times New Roman" w:cs="Times New Roman"/>
          <w:bCs/>
          <w:i/>
          <w:iCs/>
          <w:sz w:val="28"/>
          <w:szCs w:val="28"/>
          <w:lang w:val="en-US" w:eastAsia="ru-RU"/>
        </w:rPr>
        <w:t>wi-fi</w:t>
      </w:r>
      <w:r w:rsidRPr="002565F9">
        <w:rPr>
          <w:rFonts w:ascii="Times New Roman" w:eastAsia="Times New Roman" w:hAnsi="Times New Roman" w:cs="Times New Roman"/>
          <w:bCs/>
          <w:i/>
          <w:iCs/>
          <w:sz w:val="28"/>
          <w:szCs w:val="28"/>
          <w:lang w:val="en-US" w:eastAsia="ru-RU"/>
        </w:rPr>
        <w:t>, link, attached file, voice call.</w:t>
      </w:r>
    </w:p>
    <w:p w14:paraId="20AE6F06" w14:textId="2F3D68C3"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1. By clicking on a </w:t>
      </w:r>
      <w:r w:rsidR="002572FD" w:rsidRPr="002572FD">
        <w:rPr>
          <w:rFonts w:ascii="Times New Roman" w:eastAsia="Times New Roman" w:hAnsi="Times New Roman" w:cs="Times New Roman"/>
          <w:bCs/>
          <w:iCs/>
          <w:color w:val="FF0000"/>
          <w:sz w:val="28"/>
          <w:szCs w:val="28"/>
          <w:lang w:val="en-US" w:eastAsia="ru-RU"/>
        </w:rPr>
        <w:t>link</w:t>
      </w:r>
      <w:r w:rsidRPr="002565F9">
        <w:rPr>
          <w:rFonts w:ascii="Times New Roman" w:eastAsia="Times New Roman" w:hAnsi="Times New Roman" w:cs="Times New Roman"/>
          <w:bCs/>
          <w:iCs/>
          <w:sz w:val="28"/>
          <w:szCs w:val="28"/>
          <w:lang w:val="en-US" w:eastAsia="ru-RU"/>
        </w:rPr>
        <w:t>, you might be taken to another website.</w:t>
      </w:r>
    </w:p>
    <w:p w14:paraId="5EE60707" w14:textId="2A2B9C08"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2. Traditionally, telecoms companies make most of their profits from </w:t>
      </w:r>
      <w:r w:rsidR="009538E3" w:rsidRPr="009538E3">
        <w:rPr>
          <w:rFonts w:ascii="Times New Roman" w:eastAsia="Times New Roman" w:hAnsi="Times New Roman" w:cs="Times New Roman"/>
          <w:bCs/>
          <w:iCs/>
          <w:color w:val="FF0000"/>
          <w:sz w:val="28"/>
          <w:szCs w:val="28"/>
          <w:lang w:val="en-US" w:eastAsia="ru-RU"/>
        </w:rPr>
        <w:t>voice call</w:t>
      </w:r>
      <w:r w:rsidRPr="002565F9">
        <w:rPr>
          <w:rFonts w:ascii="Times New Roman" w:eastAsia="Times New Roman" w:hAnsi="Times New Roman" w:cs="Times New Roman"/>
          <w:bCs/>
          <w:iCs/>
          <w:sz w:val="28"/>
          <w:szCs w:val="28"/>
          <w:lang w:val="en-US" w:eastAsia="ru-RU"/>
        </w:rPr>
        <w:t>.</w:t>
      </w:r>
    </w:p>
    <w:p w14:paraId="39A88D2E" w14:textId="1059D4F0"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3. It’s possible to store a lot more </w:t>
      </w:r>
      <w:r w:rsidR="009538E3" w:rsidRPr="009538E3">
        <w:rPr>
          <w:rFonts w:ascii="Times New Roman" w:eastAsia="Times New Roman" w:hAnsi="Times New Roman" w:cs="Times New Roman"/>
          <w:bCs/>
          <w:i/>
          <w:iCs/>
          <w:color w:val="FF0000"/>
          <w:sz w:val="28"/>
          <w:szCs w:val="28"/>
          <w:lang w:val="en-US" w:eastAsia="ru-RU"/>
        </w:rPr>
        <w:t>Digital data</w:t>
      </w:r>
      <w:r w:rsidRPr="009538E3">
        <w:rPr>
          <w:rFonts w:ascii="Times New Roman" w:eastAsia="Times New Roman" w:hAnsi="Times New Roman" w:cs="Times New Roman"/>
          <w:bCs/>
          <w:iCs/>
          <w:color w:val="FF0000"/>
          <w:sz w:val="28"/>
          <w:szCs w:val="28"/>
          <w:lang w:val="en-US" w:eastAsia="ru-RU"/>
        </w:rPr>
        <w:t xml:space="preserve"> </w:t>
      </w:r>
      <w:r w:rsidRPr="002565F9">
        <w:rPr>
          <w:rFonts w:ascii="Times New Roman" w:eastAsia="Times New Roman" w:hAnsi="Times New Roman" w:cs="Times New Roman"/>
          <w:bCs/>
          <w:iCs/>
          <w:sz w:val="28"/>
          <w:szCs w:val="28"/>
          <w:lang w:val="en-US" w:eastAsia="ru-RU"/>
        </w:rPr>
        <w:t>on a DVD.</w:t>
      </w:r>
    </w:p>
    <w:p w14:paraId="123CFE4C" w14:textId="0EC3A7B3"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4. The </w:t>
      </w:r>
      <w:r w:rsidR="002572FD" w:rsidRPr="002572FD">
        <w:rPr>
          <w:rFonts w:ascii="Times New Roman" w:eastAsia="Times New Roman" w:hAnsi="Times New Roman" w:cs="Times New Roman"/>
          <w:bCs/>
          <w:i/>
          <w:iCs/>
          <w:color w:val="FF0000"/>
          <w:sz w:val="28"/>
          <w:szCs w:val="28"/>
          <w:lang w:val="en-US" w:eastAsia="ru-RU"/>
        </w:rPr>
        <w:t>router</w:t>
      </w:r>
      <w:r w:rsidR="002572FD" w:rsidRPr="002565F9">
        <w:rPr>
          <w:rFonts w:ascii="Times New Roman" w:eastAsia="Times New Roman" w:hAnsi="Times New Roman" w:cs="Times New Roman"/>
          <w:bCs/>
          <w:iCs/>
          <w:sz w:val="28"/>
          <w:szCs w:val="28"/>
          <w:lang w:val="en-US" w:eastAsia="ru-RU"/>
        </w:rPr>
        <w:t xml:space="preserve"> </w:t>
      </w:r>
      <w:r w:rsidRPr="002565F9">
        <w:rPr>
          <w:rFonts w:ascii="Times New Roman" w:eastAsia="Times New Roman" w:hAnsi="Times New Roman" w:cs="Times New Roman"/>
          <w:bCs/>
          <w:iCs/>
          <w:sz w:val="28"/>
          <w:szCs w:val="28"/>
          <w:lang w:val="en-US" w:eastAsia="ru-RU"/>
        </w:rPr>
        <w:t>will connect your computer to the Internet via your phone line.</w:t>
      </w:r>
    </w:p>
    <w:p w14:paraId="48F46241" w14:textId="446B7372"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5. With the e-mail we received some </w:t>
      </w:r>
      <w:r w:rsidR="002572FD" w:rsidRPr="002572FD">
        <w:rPr>
          <w:rFonts w:ascii="Times New Roman" w:eastAsia="Times New Roman" w:hAnsi="Times New Roman" w:cs="Times New Roman"/>
          <w:bCs/>
          <w:iCs/>
          <w:color w:val="FF0000"/>
          <w:sz w:val="28"/>
          <w:szCs w:val="28"/>
          <w:lang w:val="en-US" w:eastAsia="ru-RU"/>
        </w:rPr>
        <w:t>attached file</w:t>
      </w:r>
      <w:r w:rsidRPr="002565F9">
        <w:rPr>
          <w:rFonts w:ascii="Times New Roman" w:eastAsia="Times New Roman" w:hAnsi="Times New Roman" w:cs="Times New Roman"/>
          <w:bCs/>
          <w:iCs/>
          <w:sz w:val="28"/>
          <w:szCs w:val="28"/>
          <w:lang w:val="en-US" w:eastAsia="ru-RU"/>
        </w:rPr>
        <w:t>.</w:t>
      </w:r>
    </w:p>
    <w:p w14:paraId="626A3DBD" w14:textId="6AB05231"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6. Most public libraries provide free </w:t>
      </w:r>
      <w:r w:rsidR="002572FD" w:rsidRPr="002572FD">
        <w:rPr>
          <w:rFonts w:ascii="Times New Roman" w:eastAsia="Times New Roman" w:hAnsi="Times New Roman" w:cs="Times New Roman"/>
          <w:bCs/>
          <w:i/>
          <w:iCs/>
          <w:color w:val="FF0000"/>
          <w:sz w:val="28"/>
          <w:szCs w:val="28"/>
          <w:lang w:val="en-US" w:eastAsia="ru-RU"/>
        </w:rPr>
        <w:t>access</w:t>
      </w:r>
      <w:r w:rsidR="002572FD" w:rsidRPr="002572FD">
        <w:rPr>
          <w:rFonts w:ascii="Times New Roman" w:eastAsia="Times New Roman" w:hAnsi="Times New Roman" w:cs="Times New Roman"/>
          <w:bCs/>
          <w:iCs/>
          <w:color w:val="FF0000"/>
          <w:sz w:val="28"/>
          <w:szCs w:val="28"/>
          <w:lang w:val="en-US" w:eastAsia="ru-RU"/>
        </w:rPr>
        <w:t xml:space="preserve"> </w:t>
      </w:r>
      <w:r w:rsidRPr="002565F9">
        <w:rPr>
          <w:rFonts w:ascii="Times New Roman" w:eastAsia="Times New Roman" w:hAnsi="Times New Roman" w:cs="Times New Roman"/>
          <w:bCs/>
          <w:iCs/>
          <w:sz w:val="28"/>
          <w:szCs w:val="28"/>
          <w:lang w:val="en-US" w:eastAsia="ru-RU"/>
        </w:rPr>
        <w:t>to the Internet for library members.</w:t>
      </w:r>
    </w:p>
    <w:p w14:paraId="20CF6B9B" w14:textId="10A189E8"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7. With </w:t>
      </w:r>
      <w:r w:rsidR="002572FD" w:rsidRPr="002572FD">
        <w:rPr>
          <w:rFonts w:ascii="Times New Roman" w:eastAsia="Times New Roman" w:hAnsi="Times New Roman" w:cs="Times New Roman"/>
          <w:bCs/>
          <w:iCs/>
          <w:color w:val="FF0000"/>
          <w:sz w:val="28"/>
          <w:szCs w:val="28"/>
          <w:lang w:val="en-US" w:eastAsia="ru-RU"/>
        </w:rPr>
        <w:t>wi-fi</w:t>
      </w:r>
      <w:r w:rsidRPr="002565F9">
        <w:rPr>
          <w:rFonts w:ascii="Times New Roman" w:eastAsia="Times New Roman" w:hAnsi="Times New Roman" w:cs="Times New Roman"/>
          <w:bCs/>
          <w:iCs/>
          <w:sz w:val="28"/>
          <w:szCs w:val="28"/>
          <w:lang w:val="en-US" w:eastAsia="ru-RU"/>
        </w:rPr>
        <w:t>, you can watch live news and sport, download and share large files quickly.</w:t>
      </w:r>
    </w:p>
    <w:p w14:paraId="505FDB05" w14:textId="79F0BC38"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 xml:space="preserve">8. In order to be able to connect to the Internet a computer needs an </w:t>
      </w:r>
      <w:r w:rsidR="009538E3" w:rsidRPr="009538E3">
        <w:rPr>
          <w:rFonts w:ascii="Times New Roman" w:eastAsia="Times New Roman" w:hAnsi="Times New Roman" w:cs="Times New Roman"/>
          <w:bCs/>
          <w:i/>
          <w:iCs/>
          <w:color w:val="FF0000"/>
          <w:sz w:val="28"/>
          <w:szCs w:val="28"/>
          <w:lang w:val="en-US" w:eastAsia="ru-RU"/>
        </w:rPr>
        <w:t>IP address</w:t>
      </w:r>
      <w:r w:rsidRPr="002565F9">
        <w:rPr>
          <w:rFonts w:ascii="Times New Roman" w:eastAsia="Times New Roman" w:hAnsi="Times New Roman" w:cs="Times New Roman"/>
          <w:bCs/>
          <w:iCs/>
          <w:sz w:val="28"/>
          <w:szCs w:val="28"/>
          <w:lang w:val="en-US" w:eastAsia="ru-RU"/>
        </w:rPr>
        <w:t>.</w:t>
      </w:r>
    </w:p>
    <w:p w14:paraId="08623420" w14:textId="77777777" w:rsidR="00A005BC" w:rsidRPr="002565F9" w:rsidRDefault="00A005BC" w:rsidP="00A005BC">
      <w:pPr>
        <w:spacing w:after="0" w:line="240" w:lineRule="auto"/>
        <w:ind w:firstLine="709"/>
        <w:contextualSpacing/>
        <w:jc w:val="both"/>
        <w:rPr>
          <w:rFonts w:ascii="Times New Roman" w:eastAsia="Times New Roman" w:hAnsi="Times New Roman" w:cs="Times New Roman"/>
          <w:bCs/>
          <w:iCs/>
          <w:sz w:val="28"/>
          <w:szCs w:val="28"/>
          <w:lang w:val="en-US" w:eastAsia="ru-RU"/>
        </w:rPr>
      </w:pPr>
    </w:p>
    <w:p w14:paraId="3A7652EB" w14:textId="77777777" w:rsidR="00A005BC" w:rsidRPr="002565F9" w:rsidRDefault="00A005BC" w:rsidP="00A005BC">
      <w:pPr>
        <w:rPr>
          <w:rFonts w:ascii="Times New Roman" w:hAnsi="Times New Roman"/>
          <w:b/>
          <w:bCs/>
          <w:sz w:val="28"/>
          <w:lang w:val="en-US"/>
        </w:rPr>
      </w:pPr>
      <w:r w:rsidRPr="002565F9">
        <w:rPr>
          <w:rFonts w:ascii="Times New Roman" w:hAnsi="Times New Roman"/>
          <w:b/>
          <w:bCs/>
          <w:sz w:val="28"/>
          <w:lang w:val="en-US"/>
        </w:rPr>
        <w:t>V. Translate the following sentences into English.</w:t>
      </w:r>
    </w:p>
    <w:p w14:paraId="6857CA0D" w14:textId="77777777" w:rsidR="00A005BC" w:rsidRPr="00BE4305"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rPr>
        <w:t xml:space="preserve">1. Интернет предоставляет доступ к невероятному количеству информации. 2. – Какой интернет-браузер ты используешь? – Я предпочитаю Гугл Хром, так как он, с моей точки зрения, самый надежный.3. В Интернете компьютеры соединены друг с другом сетью оптоволоконных кабелей или спутников. 4. Для чего используется маршрутизатор? – Он позволяет вам создать беспроводную сеть. 5. Когда вы ищите что-нибудь в Интернете, вы путешествуете в киберпространстве. 6. Хороший способ поддерживать связь с друзьями или семьей – это использовать различные системы мгновенных сообщений. 7. Если у вас есть доступ в Интернет, вы можете читать новости, и проверять прогноз погоды в сети, смотреть фильмы, музыкальные видео в сети, играть в интерактивные игры и делать покупки через Интернет. 8. – Сколько времени потребуется, чтобы скачать этот видеофайл из сети? – Все зависит от скорости Интернета и размера файла. 9. – Как данные передаются </w:t>
      </w:r>
      <w:r w:rsidRPr="002565F9">
        <w:rPr>
          <w:rFonts w:ascii="Times New Roman" w:hAnsi="Times New Roman"/>
          <w:sz w:val="28"/>
        </w:rPr>
        <w:lastRenderedPageBreak/>
        <w:t>по Интернету? – Вначале, с помощью межсетевого протокола файл необходимо разбить на небольшие порции данных, известных как пакеты данных, а затем данные восстанавливаются, как только достигают места назначения. 10. Ридер – это устройство, которое вмещает тысячи электронных книг, при этом оно легче большинства бумажных аналогов.11. Последнее</w:t>
      </w:r>
      <w:r w:rsidRPr="00BE4305">
        <w:rPr>
          <w:rFonts w:ascii="Times New Roman" w:hAnsi="Times New Roman"/>
          <w:sz w:val="28"/>
          <w:lang w:val="en-US"/>
        </w:rPr>
        <w:t xml:space="preserve">, </w:t>
      </w:r>
      <w:r w:rsidRPr="002565F9">
        <w:rPr>
          <w:rFonts w:ascii="Times New Roman" w:hAnsi="Times New Roman"/>
          <w:sz w:val="28"/>
        </w:rPr>
        <w:t>что</w:t>
      </w:r>
      <w:r w:rsidRPr="00BE4305">
        <w:rPr>
          <w:rFonts w:ascii="Times New Roman" w:hAnsi="Times New Roman"/>
          <w:sz w:val="28"/>
          <w:lang w:val="en-US"/>
        </w:rPr>
        <w:t xml:space="preserve"> </w:t>
      </w:r>
      <w:r w:rsidRPr="002565F9">
        <w:rPr>
          <w:rFonts w:ascii="Times New Roman" w:hAnsi="Times New Roman"/>
          <w:sz w:val="28"/>
        </w:rPr>
        <w:t>вам</w:t>
      </w:r>
      <w:r w:rsidRPr="00BE4305">
        <w:rPr>
          <w:rFonts w:ascii="Times New Roman" w:hAnsi="Times New Roman"/>
          <w:sz w:val="28"/>
          <w:lang w:val="en-US"/>
        </w:rPr>
        <w:t xml:space="preserve"> </w:t>
      </w:r>
      <w:r w:rsidRPr="002565F9">
        <w:rPr>
          <w:rFonts w:ascii="Times New Roman" w:hAnsi="Times New Roman"/>
          <w:sz w:val="28"/>
        </w:rPr>
        <w:t>необходимо</w:t>
      </w:r>
      <w:r w:rsidRPr="00BE4305">
        <w:rPr>
          <w:rFonts w:ascii="Times New Roman" w:hAnsi="Times New Roman"/>
          <w:sz w:val="28"/>
          <w:lang w:val="en-US"/>
        </w:rPr>
        <w:t xml:space="preserve"> </w:t>
      </w:r>
      <w:r w:rsidRPr="002565F9">
        <w:rPr>
          <w:rFonts w:ascii="Times New Roman" w:hAnsi="Times New Roman"/>
          <w:sz w:val="28"/>
        </w:rPr>
        <w:t>сделать</w:t>
      </w:r>
      <w:r w:rsidRPr="00BE4305">
        <w:rPr>
          <w:rFonts w:ascii="Times New Roman" w:hAnsi="Times New Roman"/>
          <w:sz w:val="28"/>
          <w:lang w:val="en-US"/>
        </w:rPr>
        <w:t xml:space="preserve"> – </w:t>
      </w:r>
      <w:r w:rsidRPr="002565F9">
        <w:rPr>
          <w:rFonts w:ascii="Times New Roman" w:hAnsi="Times New Roman"/>
          <w:sz w:val="28"/>
        </w:rPr>
        <w:t>это</w:t>
      </w:r>
      <w:r w:rsidRPr="00BE4305">
        <w:rPr>
          <w:rFonts w:ascii="Times New Roman" w:hAnsi="Times New Roman"/>
          <w:sz w:val="28"/>
          <w:lang w:val="en-US"/>
        </w:rPr>
        <w:t xml:space="preserve"> </w:t>
      </w:r>
      <w:r w:rsidRPr="002565F9">
        <w:rPr>
          <w:rFonts w:ascii="Times New Roman" w:hAnsi="Times New Roman"/>
          <w:sz w:val="28"/>
        </w:rPr>
        <w:t>переустановить</w:t>
      </w:r>
      <w:r w:rsidRPr="00BE4305">
        <w:rPr>
          <w:rFonts w:ascii="Times New Roman" w:hAnsi="Times New Roman"/>
          <w:sz w:val="28"/>
          <w:lang w:val="en-US"/>
        </w:rPr>
        <w:t xml:space="preserve"> </w:t>
      </w:r>
      <w:r w:rsidRPr="002565F9">
        <w:rPr>
          <w:rFonts w:ascii="Times New Roman" w:hAnsi="Times New Roman"/>
          <w:sz w:val="28"/>
        </w:rPr>
        <w:t>пароль</w:t>
      </w:r>
      <w:r w:rsidRPr="00BE4305">
        <w:rPr>
          <w:rFonts w:ascii="Times New Roman" w:hAnsi="Times New Roman"/>
          <w:sz w:val="28"/>
          <w:lang w:val="en-US"/>
        </w:rPr>
        <w:t>.</w:t>
      </w:r>
    </w:p>
    <w:p w14:paraId="0AEF35E9" w14:textId="00AB84A4" w:rsidR="00A005BC" w:rsidRPr="00BE4305" w:rsidRDefault="00940DB0" w:rsidP="00A005BC">
      <w:pPr>
        <w:spacing w:after="200" w:line="276" w:lineRule="auto"/>
        <w:ind w:firstLine="709"/>
        <w:contextualSpacing/>
        <w:rPr>
          <w:rFonts w:ascii="Times New Roman" w:eastAsia="Times New Roman" w:hAnsi="Times New Roman" w:cs="Times New Roman"/>
          <w:b/>
          <w:i/>
          <w:sz w:val="28"/>
          <w:szCs w:val="28"/>
          <w:lang w:val="en-US" w:eastAsia="ru-RU"/>
        </w:rPr>
      </w:pPr>
      <w:r w:rsidRPr="00940DB0">
        <w:rPr>
          <w:rFonts w:ascii="Times New Roman" w:eastAsia="Times New Roman" w:hAnsi="Times New Roman" w:cs="Times New Roman"/>
          <w:b/>
          <w:i/>
          <w:color w:val="FF0000"/>
          <w:sz w:val="28"/>
          <w:szCs w:val="28"/>
          <w:lang w:eastAsia="ru-RU"/>
        </w:rPr>
        <w:t>Перевод</w:t>
      </w:r>
      <w:r w:rsidRPr="00BE4305">
        <w:rPr>
          <w:rFonts w:ascii="Times New Roman" w:eastAsia="Times New Roman" w:hAnsi="Times New Roman" w:cs="Times New Roman"/>
          <w:b/>
          <w:i/>
          <w:sz w:val="28"/>
          <w:szCs w:val="28"/>
          <w:lang w:val="en-US" w:eastAsia="ru-RU"/>
        </w:rPr>
        <w:t xml:space="preserve"> </w:t>
      </w:r>
    </w:p>
    <w:p w14:paraId="4F0C3F79" w14:textId="72E52EB3" w:rsidR="00940DB0" w:rsidRDefault="00940DB0" w:rsidP="00A005BC">
      <w:pPr>
        <w:spacing w:after="200" w:line="276" w:lineRule="auto"/>
        <w:ind w:firstLine="709"/>
        <w:contextualSpacing/>
        <w:rPr>
          <w:rFonts w:ascii="Times New Roman" w:eastAsia="Times New Roman" w:hAnsi="Times New Roman" w:cs="Times New Roman"/>
          <w:bCs/>
          <w:iCs/>
          <w:sz w:val="28"/>
          <w:szCs w:val="28"/>
          <w:lang w:val="en-US" w:eastAsia="ru-RU"/>
        </w:rPr>
      </w:pPr>
      <w:r w:rsidRPr="00940DB0">
        <w:rPr>
          <w:rFonts w:ascii="Times New Roman" w:eastAsia="Times New Roman" w:hAnsi="Times New Roman" w:cs="Times New Roman"/>
          <w:bCs/>
          <w:iCs/>
          <w:sz w:val="28"/>
          <w:szCs w:val="28"/>
          <w:lang w:val="en-US" w:eastAsia="ru-RU"/>
        </w:rPr>
        <w:t>1. The Internet provides access to an incredible amount of information. 2– - Which internet browser do you use? – I prefer Google Chrome, as it is, from my point of view, the most reliable.3. On the Internet, computers are connected to each other by a network of fiber optic cables or satellites. 4. What is the router used for? - It allows you to create a wireless network. 5. When you search for something on the Internet, you are traveling in cyberspace. 6. A good way to keep in touch with friends or family is to use various instant messaging systems. 7. If you have Internet access, you can read the news and check the weather forecast online, watch movies, music videos online, play interactive games and shop online. 8– - How long will it take to download this video file from the network? - It all depends on the Internet speed and file size. 9– - How is data transmitted over the Internet? - First, using the firewall protocol, the file must be split into small portions of data, known as data packets, and then the data is restored as soon as it reaches its destination. 10. A reader is a device that holds thousands of e-books, while it is lighter than most paper counterparts.11. The last thing you need to do is reset your password.</w:t>
      </w:r>
    </w:p>
    <w:p w14:paraId="5D3D85EE" w14:textId="77777777" w:rsidR="00940DB0" w:rsidRPr="00940DB0" w:rsidRDefault="00940DB0" w:rsidP="00A005BC">
      <w:pPr>
        <w:spacing w:after="200" w:line="276" w:lineRule="auto"/>
        <w:ind w:firstLine="709"/>
        <w:contextualSpacing/>
        <w:rPr>
          <w:rFonts w:ascii="Times New Roman" w:eastAsia="Times New Roman" w:hAnsi="Times New Roman" w:cs="Times New Roman"/>
          <w:bCs/>
          <w:iCs/>
          <w:sz w:val="28"/>
          <w:szCs w:val="28"/>
          <w:lang w:val="en-US" w:eastAsia="ru-RU"/>
        </w:rPr>
      </w:pPr>
    </w:p>
    <w:p w14:paraId="15F3CF50" w14:textId="77777777" w:rsidR="00A005BC" w:rsidRPr="00BE4305" w:rsidRDefault="00A005BC" w:rsidP="00A005BC">
      <w:pPr>
        <w:spacing w:after="200" w:line="276" w:lineRule="auto"/>
        <w:rPr>
          <w:rFonts w:ascii="Times New Roman" w:eastAsia="Times New Roman" w:hAnsi="Times New Roman" w:cs="Times New Roman"/>
          <w:i/>
          <w:sz w:val="28"/>
          <w:szCs w:val="28"/>
          <w:lang w:val="en-US" w:eastAsia="ru-RU"/>
        </w:rPr>
      </w:pPr>
      <w:r w:rsidRPr="002565F9">
        <w:rPr>
          <w:rFonts w:ascii="Times New Roman" w:eastAsia="Times New Roman" w:hAnsi="Times New Roman" w:cs="Times New Roman"/>
          <w:i/>
          <w:sz w:val="28"/>
          <w:szCs w:val="28"/>
          <w:lang w:val="en-US" w:eastAsia="ru-RU"/>
        </w:rPr>
        <w:t>A</w:t>
      </w:r>
      <w:r w:rsidRPr="00BE4305">
        <w:rPr>
          <w:rFonts w:ascii="Times New Roman" w:eastAsia="Times New Roman" w:hAnsi="Times New Roman" w:cs="Times New Roman"/>
          <w:i/>
          <w:sz w:val="28"/>
          <w:szCs w:val="28"/>
          <w:lang w:val="en-US" w:eastAsia="ru-RU"/>
        </w:rPr>
        <w:t xml:space="preserve">. </w:t>
      </w:r>
      <w:r w:rsidRPr="002565F9">
        <w:rPr>
          <w:rFonts w:ascii="Times New Roman" w:eastAsia="Times New Roman" w:hAnsi="Times New Roman" w:cs="Times New Roman"/>
          <w:i/>
          <w:sz w:val="28"/>
          <w:szCs w:val="28"/>
          <w:lang w:val="en-US" w:eastAsia="ru-RU"/>
        </w:rPr>
        <w:t>TEXT</w:t>
      </w:r>
      <w:r w:rsidRPr="00BE4305">
        <w:rPr>
          <w:rFonts w:ascii="Times New Roman" w:eastAsia="Times New Roman" w:hAnsi="Times New Roman" w:cs="Times New Roman"/>
          <w:i/>
          <w:sz w:val="28"/>
          <w:szCs w:val="28"/>
          <w:lang w:val="en-US" w:eastAsia="ru-RU"/>
        </w:rPr>
        <w:t xml:space="preserve"> </w:t>
      </w:r>
      <w:r w:rsidRPr="002565F9">
        <w:rPr>
          <w:rFonts w:ascii="Times New Roman" w:eastAsia="Times New Roman" w:hAnsi="Times New Roman" w:cs="Times New Roman"/>
          <w:i/>
          <w:sz w:val="28"/>
          <w:szCs w:val="28"/>
          <w:lang w:val="en-US" w:eastAsia="ru-RU"/>
        </w:rPr>
        <w:t>STUDY</w:t>
      </w:r>
    </w:p>
    <w:p w14:paraId="4564F539" w14:textId="77777777" w:rsidR="00A005BC" w:rsidRPr="002565F9" w:rsidRDefault="00A005BC" w:rsidP="00A005BC">
      <w:pPr>
        <w:spacing w:after="0" w:line="240" w:lineRule="auto"/>
        <w:contextualSpacing/>
        <w:jc w:val="both"/>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I. Read the text and match the headings (a-d) with the paragraphs (1-4).</w:t>
      </w:r>
    </w:p>
    <w:p w14:paraId="4D205849" w14:textId="77777777" w:rsidR="00A005BC" w:rsidRPr="002565F9" w:rsidRDefault="00A005BC" w:rsidP="00A005BC">
      <w:pPr>
        <w:spacing w:after="0" w:line="240" w:lineRule="auto"/>
        <w:contextualSpacing/>
        <w:jc w:val="both"/>
        <w:rPr>
          <w:rFonts w:ascii="Times New Roman" w:eastAsia="Times New Roman" w:hAnsi="Times New Roman" w:cs="Times New Roman"/>
          <w:b/>
          <w:sz w:val="28"/>
          <w:szCs w:val="28"/>
          <w:lang w:val="en-US" w:eastAsia="ru-RU"/>
        </w:rPr>
      </w:pPr>
    </w:p>
    <w:p w14:paraId="6CE7B46B"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a. Components of the Internet.</w:t>
      </w:r>
    </w:p>
    <w:p w14:paraId="10016D27"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b. The origin of the net.</w:t>
      </w:r>
    </w:p>
    <w:p w14:paraId="21C52372"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c. What the Internet is.</w:t>
      </w:r>
    </w:p>
    <w:p w14:paraId="22EDA1AF" w14:textId="77777777" w:rsidR="00A005BC" w:rsidRPr="002565F9" w:rsidRDefault="00A005BC" w:rsidP="00A005BC">
      <w:pPr>
        <w:rPr>
          <w:rFonts w:ascii="Times New Roman" w:hAnsi="Times New Roman"/>
          <w:sz w:val="28"/>
          <w:lang w:val="en-US"/>
        </w:rPr>
      </w:pPr>
      <w:r w:rsidRPr="002565F9">
        <w:rPr>
          <w:rFonts w:ascii="Times New Roman" w:hAnsi="Times New Roman"/>
          <w:sz w:val="28"/>
          <w:lang w:val="en-US"/>
        </w:rPr>
        <w:t xml:space="preserve">d. How the </w:t>
      </w:r>
      <w:proofErr w:type="spellStart"/>
      <w:r w:rsidRPr="002565F9">
        <w:rPr>
          <w:rFonts w:ascii="Times New Roman" w:hAnsi="Times New Roman"/>
          <w:sz w:val="28"/>
          <w:lang w:val="en-US"/>
        </w:rPr>
        <w:t>net works</w:t>
      </w:r>
      <w:proofErr w:type="spellEnd"/>
      <w:r w:rsidRPr="002565F9">
        <w:rPr>
          <w:rFonts w:ascii="Times New Roman" w:hAnsi="Times New Roman"/>
          <w:sz w:val="28"/>
          <w:lang w:val="en-US"/>
        </w:rPr>
        <w:t>.</w:t>
      </w:r>
    </w:p>
    <w:p w14:paraId="1160852D" w14:textId="77777777" w:rsidR="00A005BC" w:rsidRPr="002565F9" w:rsidRDefault="00A005BC" w:rsidP="00A005BC">
      <w:pPr>
        <w:jc w:val="center"/>
        <w:rPr>
          <w:rFonts w:ascii="Times New Roman" w:hAnsi="Times New Roman"/>
          <w:b/>
          <w:bCs/>
          <w:sz w:val="28"/>
          <w:lang w:val="en-US"/>
        </w:rPr>
      </w:pPr>
      <w:r w:rsidRPr="002565F9">
        <w:rPr>
          <w:rFonts w:ascii="Times New Roman" w:hAnsi="Times New Roman"/>
          <w:b/>
          <w:bCs/>
          <w:sz w:val="28"/>
          <w:lang w:val="en-US"/>
        </w:rPr>
        <w:t>Text A. The Internet</w:t>
      </w:r>
    </w:p>
    <w:p w14:paraId="3EE1D79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w:t>
      </w:r>
      <w:bookmarkStart w:id="4" w:name="_Hlk62573490"/>
      <w:r w:rsidRPr="002565F9">
        <w:rPr>
          <w:rFonts w:ascii="Times New Roman" w:hAnsi="Times New Roman"/>
          <w:sz w:val="28"/>
          <w:lang w:val="en-US"/>
        </w:rPr>
        <w:t xml:space="preserve">The Internet </w:t>
      </w:r>
      <w:bookmarkEnd w:id="4"/>
      <w:r w:rsidRPr="002565F9">
        <w:rPr>
          <w:rFonts w:ascii="Times New Roman" w:hAnsi="Times New Roman"/>
          <w:sz w:val="28"/>
          <w:lang w:val="en-US"/>
        </w:rPr>
        <w:t>is a global network connecting millions of computers. The largest number of Internet users is in China, followed by the United States and India. In the early days, most people just used the Internet to search for information. Today the Internet helps many people communicate, work, learn, and have fun.</w:t>
      </w:r>
    </w:p>
    <w:p w14:paraId="7918267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2. The Internet enables computers to send one another small packets of digital data. For that to work, they use a common ’language’ called TCP/IP (Transmission </w:t>
      </w:r>
      <w:r w:rsidRPr="002565F9">
        <w:rPr>
          <w:rFonts w:ascii="Times New Roman" w:hAnsi="Times New Roman"/>
          <w:sz w:val="28"/>
          <w:lang w:val="en-US"/>
        </w:rPr>
        <w:lastRenderedPageBreak/>
        <w:t>Control Protocol / Internet Protocol). If you are on the net, you have an IP address. This address is a way to identify a computer on the Internet. Packets of Internet data are transmitted through a variety of cables, routers and host computers on the way to their destination.</w:t>
      </w:r>
    </w:p>
    <w:p w14:paraId="2E89DF4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3. The Internet began in 1969 as ARPAnet, a U.S. Department of Defense project to create a computer network that could </w:t>
      </w:r>
      <w:bookmarkStart w:id="5" w:name="_Hlk61447458"/>
      <w:r w:rsidRPr="002565F9">
        <w:rPr>
          <w:rFonts w:ascii="Times New Roman" w:hAnsi="Times New Roman"/>
          <w:sz w:val="28"/>
          <w:lang w:val="en-US"/>
        </w:rPr>
        <w:t xml:space="preserve">withstand </w:t>
      </w:r>
      <w:bookmarkEnd w:id="5"/>
      <w:r w:rsidRPr="002565F9">
        <w:rPr>
          <w:rFonts w:ascii="Times New Roman" w:hAnsi="Times New Roman"/>
          <w:sz w:val="28"/>
          <w:lang w:val="en-US"/>
        </w:rPr>
        <w:t xml:space="preserve">a nuclear war. During the next two </w:t>
      </w:r>
      <w:bookmarkStart w:id="6" w:name="_Hlk61447558"/>
      <w:r w:rsidRPr="002565F9">
        <w:rPr>
          <w:rFonts w:ascii="Times New Roman" w:hAnsi="Times New Roman"/>
          <w:sz w:val="28"/>
          <w:lang w:val="en-US"/>
        </w:rPr>
        <w:t>decade</w:t>
      </w:r>
      <w:bookmarkEnd w:id="6"/>
      <w:r w:rsidRPr="002565F9">
        <w:rPr>
          <w:rFonts w:ascii="Times New Roman" w:hAnsi="Times New Roman"/>
          <w:sz w:val="28"/>
          <w:lang w:val="en-US"/>
        </w:rPr>
        <w:t xml:space="preserve">s, the network that evolved was used mainly by universities, scientists and the government for research and communications. The nature of the Internet changed in 1992, when the U.S. government offered Internet access to the general public. The number of users grew rapidly into the millions and then hundreds of millions. The main reasons for this massive increase were the huge growth of the personal computer market, the invention of the World Wide Web by Tim Berners-Lee in the early 1990s, and the widespread adoption of </w:t>
      </w:r>
      <w:bookmarkStart w:id="7" w:name="_Hlk61447611"/>
      <w:r w:rsidRPr="002565F9">
        <w:rPr>
          <w:rFonts w:ascii="Times New Roman" w:hAnsi="Times New Roman"/>
          <w:sz w:val="28"/>
          <w:lang w:val="en-US"/>
        </w:rPr>
        <w:t>broadband</w:t>
      </w:r>
      <w:bookmarkEnd w:id="7"/>
      <w:r w:rsidRPr="002565F9">
        <w:rPr>
          <w:rFonts w:ascii="Times New Roman" w:hAnsi="Times New Roman"/>
          <w:sz w:val="28"/>
          <w:lang w:val="en-US"/>
        </w:rPr>
        <w:t xml:space="preserve"> in the 2000s.</w:t>
      </w:r>
    </w:p>
    <w:p w14:paraId="7A46AA09"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The Internet consists of multiple data systems. The most popular and important systems are:</w:t>
      </w:r>
    </w:p>
    <w:p w14:paraId="03F60AE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WWW, the World Wide Web, a collection of files or pages containing links to other documents on the Internet. Most Internet services are now integrated on the Web. </w:t>
      </w:r>
    </w:p>
    <w:p w14:paraId="110D7F5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E-mail, or electronic mail, for the exchange of messages and attached files. Mailing Lists are a combination of e-mail and discussion groups. Subscribe to a list and messages are distributed to your e-mail box.</w:t>
      </w:r>
    </w:p>
    <w:p w14:paraId="4DDBC9C8" w14:textId="77777777" w:rsidR="00A005BC" w:rsidRPr="002565F9" w:rsidRDefault="00A005BC" w:rsidP="00A005BC">
      <w:pPr>
        <w:spacing w:after="0" w:line="240" w:lineRule="auto"/>
        <w:ind w:firstLine="709"/>
        <w:contextualSpacing/>
        <w:jc w:val="both"/>
        <w:rPr>
          <w:rFonts w:ascii="Times New Roman" w:hAnsi="Times New Roman"/>
          <w:sz w:val="28"/>
          <w:lang w:val="en-US"/>
        </w:rPr>
      </w:pPr>
      <w:bookmarkStart w:id="8" w:name="_Hlk61790893"/>
      <w:r w:rsidRPr="002565F9">
        <w:rPr>
          <w:rFonts w:ascii="Times New Roman" w:hAnsi="Times New Roman"/>
          <w:sz w:val="28"/>
          <w:lang w:val="en-US"/>
        </w:rPr>
        <w:t xml:space="preserve"> Instant messaging </w:t>
      </w:r>
      <w:bookmarkEnd w:id="8"/>
      <w:r w:rsidRPr="002565F9">
        <w:rPr>
          <w:rFonts w:ascii="Times New Roman" w:hAnsi="Times New Roman"/>
          <w:sz w:val="28"/>
          <w:lang w:val="en-US"/>
        </w:rPr>
        <w:t>(IM), a system for sending public and private messages to other users in real time over the Internet. You can chat privately with a friend, family member or business colleague. The latest IM programs also incorporate telephone, video and file-sharing facilities and are becoming an alternative to traditional video conferencing programs. The most popular instant messaging services include Skype, WhatsApp, Viber, Telegram, etc.</w:t>
      </w:r>
    </w:p>
    <w:p w14:paraId="03D8E3F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File Transfer Protocol (FTP), a system for </w:t>
      </w:r>
      <w:bookmarkStart w:id="9" w:name="_Hlk61447692"/>
      <w:r w:rsidRPr="002565F9">
        <w:rPr>
          <w:rFonts w:ascii="Times New Roman" w:hAnsi="Times New Roman"/>
          <w:sz w:val="28"/>
          <w:lang w:val="en-US"/>
        </w:rPr>
        <w:t>transfer</w:t>
      </w:r>
      <w:bookmarkEnd w:id="9"/>
      <w:r w:rsidRPr="002565F9">
        <w:rPr>
          <w:rFonts w:ascii="Times New Roman" w:hAnsi="Times New Roman"/>
          <w:sz w:val="28"/>
          <w:lang w:val="en-US"/>
        </w:rPr>
        <w:t>ring data files between computers via the Internet. Video conferencing, a system that allows transmission of video and audio signals in real time, so users can exchange data, talk and see one another on the screen. Some services also let you do video conferencing, such as Skype and Facebook Video Calling. VoIP (Voice over Internet Protocol), or Internet Telephone, a system that lets people make voice calls over the Internet.</w:t>
      </w:r>
    </w:p>
    <w:p w14:paraId="32AD1F57" w14:textId="77777777" w:rsidR="00A005BC" w:rsidRPr="002565F9" w:rsidRDefault="00A005BC" w:rsidP="00A005BC">
      <w:pPr>
        <w:spacing w:after="0" w:line="240" w:lineRule="auto"/>
        <w:jc w:val="both"/>
        <w:rPr>
          <w:rFonts w:ascii="Times New Roman" w:hAnsi="Times New Roman"/>
          <w:sz w:val="28"/>
          <w:lang w:val="en-US"/>
        </w:rPr>
      </w:pPr>
    </w:p>
    <w:p w14:paraId="36982C71" w14:textId="77777777" w:rsidR="00A005BC" w:rsidRPr="002565F9" w:rsidRDefault="00A005BC" w:rsidP="00A005BC">
      <w:pPr>
        <w:rPr>
          <w:rFonts w:ascii="Times New Roman" w:hAnsi="Times New Roman"/>
          <w:sz w:val="28"/>
          <w:lang w:val="en-US"/>
        </w:rPr>
      </w:pPr>
      <w:r w:rsidRPr="002565F9">
        <w:rPr>
          <w:rFonts w:ascii="Times New Roman" w:hAnsi="Times New Roman"/>
          <w:b/>
          <w:bCs/>
          <w:sz w:val="28"/>
          <w:lang w:val="en-US"/>
        </w:rPr>
        <w:t>II.</w:t>
      </w:r>
      <w:r w:rsidRPr="002565F9">
        <w:rPr>
          <w:rFonts w:ascii="Times New Roman" w:hAnsi="Times New Roman"/>
          <w:sz w:val="28"/>
          <w:lang w:val="en-US"/>
        </w:rPr>
        <w:t xml:space="preserve"> </w:t>
      </w:r>
      <w:r w:rsidRPr="002565F9">
        <w:rPr>
          <w:rFonts w:ascii="Times New Roman" w:hAnsi="Times New Roman"/>
          <w:b/>
          <w:bCs/>
          <w:sz w:val="28"/>
          <w:lang w:val="en-US"/>
        </w:rPr>
        <w:t>Read the text again and decide if the following statements are true or false.</w:t>
      </w:r>
    </w:p>
    <w:p w14:paraId="06EDAAB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The Internet is a network of networks.</w:t>
      </w:r>
    </w:p>
    <w:p w14:paraId="66BBFDA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largest number of Internet users is in the UK.</w:t>
      </w:r>
    </w:p>
    <w:p w14:paraId="54FE1C0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Computers need to use the same File Transfer Protocol to communicate with each other.</w:t>
      </w:r>
    </w:p>
    <w:p w14:paraId="3386DD4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Every computer connected to the Internet is given a unique address or IP number.</w:t>
      </w:r>
    </w:p>
    <w:p w14:paraId="57E42D0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The Internet began as a military experiment.</w:t>
      </w:r>
    </w:p>
    <w:p w14:paraId="67A175B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The huge growth of personal computer market was one of the reasons for rapid growth of Internet users.</w:t>
      </w:r>
    </w:p>
    <w:p w14:paraId="382E8C9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7. Tim Berners-Lee invented a broadband technology in the early</w:t>
      </w:r>
    </w:p>
    <w:p w14:paraId="6CD4F1F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1990s.</w:t>
      </w:r>
    </w:p>
    <w:p w14:paraId="4052B05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8. </w:t>
      </w:r>
      <w:bookmarkStart w:id="10" w:name="_Hlk61449955"/>
      <w:r w:rsidRPr="002565F9">
        <w:rPr>
          <w:rFonts w:ascii="Times New Roman" w:hAnsi="Times New Roman"/>
          <w:sz w:val="28"/>
          <w:lang w:val="en-US"/>
        </w:rPr>
        <w:t>Mailing List</w:t>
      </w:r>
      <w:bookmarkEnd w:id="10"/>
      <w:r w:rsidRPr="002565F9">
        <w:rPr>
          <w:rFonts w:ascii="Times New Roman" w:hAnsi="Times New Roman"/>
          <w:sz w:val="28"/>
          <w:lang w:val="en-US"/>
        </w:rPr>
        <w:t>s are based on programs that send messages on a certain</w:t>
      </w:r>
    </w:p>
    <w:p w14:paraId="3F45163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topic to all the computers whose users have subscribed to a list.</w:t>
      </w:r>
    </w:p>
    <w:p w14:paraId="5872E0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9. Many IM services now offer audio and video capabilities.</w:t>
      </w:r>
    </w:p>
    <w:p w14:paraId="4A2CAC5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2EDD1659"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III.</w:t>
      </w:r>
      <w:r w:rsidRPr="002565F9">
        <w:rPr>
          <w:rFonts w:ascii="Times New Roman" w:hAnsi="Times New Roman"/>
          <w:sz w:val="28"/>
          <w:lang w:val="en-US"/>
        </w:rPr>
        <w:t xml:space="preserve"> </w:t>
      </w:r>
      <w:r w:rsidRPr="002565F9">
        <w:rPr>
          <w:rFonts w:ascii="Times New Roman" w:hAnsi="Times New Roman"/>
          <w:b/>
          <w:bCs/>
          <w:sz w:val="28"/>
          <w:lang w:val="en-US"/>
        </w:rPr>
        <w:t>What Internet system do these people use?</w:t>
      </w:r>
    </w:p>
    <w:p w14:paraId="72AF0E66"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p>
    <w:p w14:paraId="40C8567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 don’t want to spend too much money on international phone calls, so I’ve found a cheaper way to talk to my friend from Canada.</w:t>
      </w:r>
    </w:p>
    <w:p w14:paraId="60AAE7E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I like receiving daily updates and headlines from newspapers on my computer.</w:t>
      </w:r>
    </w:p>
    <w:p w14:paraId="17906C3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I want to read people’s opinions about current sporting events and express my views.</w:t>
      </w:r>
    </w:p>
    <w:p w14:paraId="1A94D3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I’d like to check my students’ draft essays on my computer and send them back with my suggestions.</w:t>
      </w:r>
    </w:p>
    <w:p w14:paraId="5A93D3D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I have designed a web page and want to transfer the data to my reserved web space.</w:t>
      </w:r>
    </w:p>
    <w:p w14:paraId="7431B7C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I’d like to avoid flying to Hong Kong to attend the meeting but I want to see what’s going on there.</w:t>
      </w:r>
    </w:p>
    <w:p w14:paraId="3264A96F"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5AC4D446"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IV. Fill the gaps with the correct prefix from the </w:t>
      </w:r>
      <w:r>
        <w:rPr>
          <w:rFonts w:ascii="Times New Roman" w:hAnsi="Times New Roman"/>
          <w:b/>
          <w:bCs/>
          <w:sz w:val="28"/>
          <w:lang w:val="en-US"/>
        </w:rPr>
        <w:t>list</w:t>
      </w:r>
      <w:r w:rsidRPr="002565F9">
        <w:rPr>
          <w:rFonts w:ascii="Times New Roman" w:hAnsi="Times New Roman"/>
          <w:b/>
          <w:bCs/>
          <w:sz w:val="28"/>
          <w:lang w:val="en-US"/>
        </w:rPr>
        <w:t>.</w:t>
      </w:r>
    </w:p>
    <w:p w14:paraId="4C10702C" w14:textId="77777777" w:rsidR="00A005BC" w:rsidRDefault="00A005BC" w:rsidP="00A005BC">
      <w:pPr>
        <w:spacing w:after="0" w:line="240" w:lineRule="auto"/>
        <w:ind w:firstLine="709"/>
        <w:contextualSpacing/>
        <w:jc w:val="both"/>
        <w:rPr>
          <w:rFonts w:ascii="Times New Roman" w:hAnsi="Times New Roman"/>
          <w:b/>
          <w:bCs/>
          <w:sz w:val="28"/>
          <w:lang w:val="en-US"/>
        </w:rPr>
      </w:pPr>
      <w:proofErr w:type="spellStart"/>
      <w:r w:rsidRPr="002565F9">
        <w:rPr>
          <w:rFonts w:ascii="Times New Roman" w:hAnsi="Times New Roman"/>
          <w:b/>
          <w:bCs/>
          <w:sz w:val="28"/>
          <w:lang w:val="en-US"/>
        </w:rPr>
        <w:t>ir</w:t>
      </w:r>
      <w:proofErr w:type="spellEnd"/>
      <w:proofErr w:type="gramStart"/>
      <w:r w:rsidRPr="002565F9">
        <w:rPr>
          <w:rFonts w:ascii="Times New Roman" w:hAnsi="Times New Roman"/>
          <w:b/>
          <w:bCs/>
          <w:sz w:val="28"/>
          <w:lang w:val="en-US"/>
        </w:rPr>
        <w:t>- ,</w:t>
      </w:r>
      <w:proofErr w:type="gramEnd"/>
      <w:r w:rsidRPr="002565F9">
        <w:rPr>
          <w:rFonts w:ascii="Times New Roman" w:hAnsi="Times New Roman"/>
          <w:b/>
          <w:bCs/>
          <w:sz w:val="28"/>
          <w:lang w:val="en-US"/>
        </w:rPr>
        <w:t xml:space="preserve"> in- , up-, re- , dis- , down-, de- , con</w:t>
      </w:r>
    </w:p>
    <w:p w14:paraId="2DAC33A8"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p>
    <w:p w14:paraId="42468E8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1. The printer was not working because someone had ___ connected it by mistake. 2. As the results are ___ regular, the program will have to be ___ written. 3. Flash drives are ___ expensive and ___ usable. 4. Once you finish your program, you will have to test it and ___ bug to remove all the mistakes. 5. If your mobile device has an Internet ___ </w:t>
      </w:r>
      <w:proofErr w:type="spellStart"/>
      <w:r w:rsidRPr="002565F9">
        <w:rPr>
          <w:rFonts w:ascii="Times New Roman" w:hAnsi="Times New Roman"/>
          <w:sz w:val="28"/>
          <w:lang w:val="en-US"/>
        </w:rPr>
        <w:t>nection</w:t>
      </w:r>
      <w:proofErr w:type="spellEnd"/>
      <w:r w:rsidRPr="002565F9">
        <w:rPr>
          <w:rFonts w:ascii="Times New Roman" w:hAnsi="Times New Roman"/>
          <w:sz w:val="28"/>
          <w:lang w:val="en-US"/>
        </w:rPr>
        <w:t>, you can ___ load apps directly onto it. 6. Did you buy a full version of the OS or just an ___ grade? 7. If your computer crashes, you may have to ___ boot it.</w:t>
      </w:r>
    </w:p>
    <w:p w14:paraId="27D75485"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0AD24CFC" w14:textId="77777777" w:rsidR="00A005BC" w:rsidRPr="002565F9" w:rsidRDefault="00A005BC" w:rsidP="00A005BC">
      <w:pPr>
        <w:rPr>
          <w:rFonts w:ascii="Times New Roman" w:hAnsi="Times New Roman"/>
          <w:b/>
          <w:bCs/>
          <w:i/>
          <w:sz w:val="28"/>
          <w:lang w:val="en-US"/>
        </w:rPr>
      </w:pPr>
      <w:r w:rsidRPr="002565F9">
        <w:rPr>
          <w:rFonts w:ascii="Times New Roman" w:hAnsi="Times New Roman"/>
          <w:b/>
          <w:bCs/>
          <w:i/>
          <w:sz w:val="28"/>
          <w:lang w:val="en-US"/>
        </w:rPr>
        <w:t>B. TEXT STUDY</w:t>
      </w:r>
    </w:p>
    <w:p w14:paraId="40E00AC8" w14:textId="77777777" w:rsidR="00A005BC" w:rsidRPr="002565F9" w:rsidRDefault="00A005BC" w:rsidP="00A005BC">
      <w:pPr>
        <w:rPr>
          <w:rFonts w:ascii="Times New Roman" w:hAnsi="Times New Roman"/>
          <w:b/>
          <w:bCs/>
          <w:sz w:val="28"/>
          <w:lang w:val="en-US"/>
        </w:rPr>
      </w:pPr>
      <w:r w:rsidRPr="002565F9">
        <w:rPr>
          <w:rFonts w:ascii="Times New Roman" w:hAnsi="Times New Roman"/>
          <w:b/>
          <w:bCs/>
          <w:sz w:val="28"/>
          <w:lang w:val="en-US"/>
        </w:rPr>
        <w:t>I. Read an article about net generation and decide which statement is true, false or not given.</w:t>
      </w:r>
    </w:p>
    <w:p w14:paraId="6E0A6D1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As the Net Generation Survey found, 75 % students message instantly while doing schoolwork.</w:t>
      </w:r>
    </w:p>
    <w:p w14:paraId="21076A9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trend towards collaborative work is an inherent feature of Net Generation.</w:t>
      </w:r>
    </w:p>
    <w:p w14:paraId="3491D47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The blogs of Net Generation can’t be referred to their online diaries causing emotional honesty in their online communications.</w:t>
      </w:r>
    </w:p>
    <w:p w14:paraId="599195E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Net generation students expect open and personal connection with their professors.</w:t>
      </w:r>
    </w:p>
    <w:p w14:paraId="412FA3B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5. Net Generation students are confident that evolving technology can cope with the challenges that affect the world.</w:t>
      </w:r>
    </w:p>
    <w:p w14:paraId="5BA9830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Net generation students are keen on dealing with vital global environmental issue.</w:t>
      </w:r>
    </w:p>
    <w:p w14:paraId="111520B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The majority of college professors tend to think that students are failing at small group discussions.</w:t>
      </w:r>
    </w:p>
    <w:p w14:paraId="7295505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Students and professors are pushing for the online course components to include more of the multimedia Web experience the Net Generation is accustomed to.</w:t>
      </w:r>
    </w:p>
    <w:p w14:paraId="65381276"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9. Net Generation workers are indifferent to the expression of approval for their achievements.</w:t>
      </w:r>
    </w:p>
    <w:p w14:paraId="3329389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10. For many of them, work will never be the center of their lives, and they search out employers who understand the importance of maintaining a healthy work-play balance. </w:t>
      </w:r>
    </w:p>
    <w:p w14:paraId="4F6DF9FC" w14:textId="77777777" w:rsidR="00A005BC" w:rsidRPr="002565F9" w:rsidRDefault="00A005BC" w:rsidP="00A005BC">
      <w:pPr>
        <w:jc w:val="center"/>
        <w:rPr>
          <w:rFonts w:ascii="Times New Roman" w:hAnsi="Times New Roman"/>
          <w:b/>
          <w:bCs/>
          <w:sz w:val="28"/>
          <w:lang w:val="en-US"/>
        </w:rPr>
      </w:pPr>
      <w:r w:rsidRPr="002565F9">
        <w:rPr>
          <w:rFonts w:ascii="Times New Roman" w:hAnsi="Times New Roman"/>
          <w:b/>
          <w:bCs/>
          <w:sz w:val="28"/>
          <w:lang w:val="en-US"/>
        </w:rPr>
        <w:t>How Net Generation Students Work</w:t>
      </w:r>
    </w:p>
    <w:p w14:paraId="491C2AAA"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Net Generation students are infamous for their multitasking skills and short </w:t>
      </w:r>
      <w:bookmarkStart w:id="11" w:name="_Hlk61447936"/>
      <w:r w:rsidRPr="002565F9">
        <w:rPr>
          <w:rFonts w:ascii="Times New Roman" w:hAnsi="Times New Roman"/>
          <w:sz w:val="28"/>
          <w:lang w:val="en-US"/>
        </w:rPr>
        <w:t>attention span</w:t>
      </w:r>
      <w:bookmarkEnd w:id="11"/>
      <w:r w:rsidRPr="002565F9">
        <w:rPr>
          <w:rFonts w:ascii="Times New Roman" w:hAnsi="Times New Roman"/>
          <w:sz w:val="28"/>
          <w:lang w:val="en-US"/>
        </w:rPr>
        <w:t xml:space="preserve">s. Growing up online, they’re trained to quickly and </w:t>
      </w:r>
      <w:bookmarkStart w:id="12" w:name="_Hlk61448564"/>
      <w:r w:rsidRPr="002565F9">
        <w:rPr>
          <w:rFonts w:ascii="Times New Roman" w:hAnsi="Times New Roman"/>
          <w:sz w:val="28"/>
          <w:lang w:val="en-US"/>
        </w:rPr>
        <w:t>simultaneously consume</w:t>
      </w:r>
      <w:bookmarkEnd w:id="12"/>
      <w:r w:rsidRPr="002565F9">
        <w:rPr>
          <w:rFonts w:ascii="Times New Roman" w:hAnsi="Times New Roman"/>
          <w:sz w:val="28"/>
          <w:lang w:val="en-US"/>
        </w:rPr>
        <w:t xml:space="preserve"> and process information from multiple media sources — and to ignore anything “boring” or otherwise uninspiring.</w:t>
      </w:r>
    </w:p>
    <w:p w14:paraId="589D87B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The Net Generation quickly shifts attention from one project to the next, always putting a high priority on speed. Sometimes that speed comes at a cost. Educators and researchers have found that the Net Generation lacks depth in its research and critical skills. Research shows that Net Generation college students are strong visual learners and weaker textual learners. One study examined a library class at California State University — Hayward, where students frequently ignored lengthy text directions for </w:t>
      </w:r>
      <w:bookmarkStart w:id="13" w:name="_Hlk61612304"/>
      <w:r w:rsidRPr="002565F9">
        <w:rPr>
          <w:rFonts w:ascii="Times New Roman" w:hAnsi="Times New Roman"/>
          <w:sz w:val="28"/>
          <w:lang w:val="en-US"/>
        </w:rPr>
        <w:t xml:space="preserve">homework </w:t>
      </w:r>
      <w:bookmarkStart w:id="14" w:name="_Hlk61454816"/>
      <w:r w:rsidRPr="002565F9">
        <w:rPr>
          <w:rFonts w:ascii="Times New Roman" w:hAnsi="Times New Roman"/>
          <w:sz w:val="28"/>
          <w:lang w:val="en-US"/>
        </w:rPr>
        <w:t>assignment</w:t>
      </w:r>
      <w:bookmarkEnd w:id="14"/>
      <w:r w:rsidRPr="002565F9">
        <w:rPr>
          <w:rFonts w:ascii="Times New Roman" w:hAnsi="Times New Roman"/>
          <w:sz w:val="28"/>
          <w:lang w:val="en-US"/>
        </w:rPr>
        <w:t>s</w:t>
      </w:r>
      <w:bookmarkEnd w:id="13"/>
      <w:r w:rsidRPr="002565F9">
        <w:rPr>
          <w:rFonts w:ascii="Times New Roman" w:hAnsi="Times New Roman"/>
          <w:sz w:val="28"/>
          <w:lang w:val="en-US"/>
        </w:rPr>
        <w:t xml:space="preserve">. When the assignments were rewritten using images first, student scores increased. More than anything, Net Generation students are excellent collaborators. They’re natural at networking and love to work in teams. For the </w:t>
      </w:r>
      <w:proofErr w:type="spellStart"/>
      <w:r w:rsidRPr="002565F9">
        <w:rPr>
          <w:rFonts w:ascii="Times New Roman" w:hAnsi="Times New Roman"/>
          <w:sz w:val="28"/>
          <w:lang w:val="en-US"/>
        </w:rPr>
        <w:t>Net</w:t>
      </w:r>
      <w:proofErr w:type="spellEnd"/>
      <w:r w:rsidRPr="002565F9">
        <w:rPr>
          <w:rFonts w:ascii="Times New Roman" w:hAnsi="Times New Roman"/>
          <w:sz w:val="28"/>
          <w:lang w:val="en-US"/>
        </w:rPr>
        <w:t xml:space="preserve"> Generation, collaboration can occur in the same classroom or with team members across the world. They’re comfortable starting and maintaining online relationships and becoming “good friends” with people they’ve never met in person. The Net Generation is constantly connected. Not just to the Internet, but to each other. The powerful combination of cell phones, text messaging, instant messaging and e-mail means that Net Generation students are always mid-conversation with one or more friends either online, in person or both at the same time. </w:t>
      </w:r>
    </w:p>
    <w:p w14:paraId="2E6D182E"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Social networking is a fancy word for a Net Generation way of life. The Net Generation Survey found that 69 percent of college students surveyed had a Facebook account. Net Generation students are open and emotionally honest in their online communications. For many, their blogs are literally online diaries, where no topic is taboo. With the popularity of YouTube, more and more students are posting blogs, or video blogs, that cut out the middle man by talking straight to the viewer. In contrast with cynical Generation X, the Net Generation is optimistic, positive and driven to succeed. High achievers, they </w:t>
      </w:r>
      <w:bookmarkStart w:id="15" w:name="_Hlk61456083"/>
      <w:r w:rsidRPr="002565F9">
        <w:rPr>
          <w:rFonts w:ascii="Times New Roman" w:hAnsi="Times New Roman"/>
          <w:sz w:val="28"/>
          <w:lang w:val="en-US"/>
        </w:rPr>
        <w:t xml:space="preserve">crave rewards and accolades </w:t>
      </w:r>
      <w:bookmarkEnd w:id="15"/>
      <w:r w:rsidRPr="002565F9">
        <w:rPr>
          <w:rFonts w:ascii="Times New Roman" w:hAnsi="Times New Roman"/>
          <w:sz w:val="28"/>
          <w:lang w:val="en-US"/>
        </w:rPr>
        <w:t xml:space="preserve">for their hard </w:t>
      </w:r>
      <w:r w:rsidRPr="002565F9">
        <w:rPr>
          <w:rFonts w:ascii="Times New Roman" w:hAnsi="Times New Roman"/>
          <w:sz w:val="28"/>
          <w:lang w:val="en-US"/>
        </w:rPr>
        <w:lastRenderedPageBreak/>
        <w:t>work. They’re aware of the many significant problems affecting the world, but they’re confident that through youthful innovation and ever-improving technology, these problems will be solved.</w:t>
      </w:r>
    </w:p>
    <w:p w14:paraId="2A45713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Net Generation students are no stranger to community service. Volunteer projects have been a part of their academic and extracurricular life since kindergarten. Because of this, they value work that has meaning and improves the lives of others. Net Generation college students are strongly motivated by academic projects that have a real-world component, particularly those that address a major issue like the environment, homelessness or poverty.</w:t>
      </w:r>
    </w:p>
    <w:p w14:paraId="4515BA1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College campuses were some of the earliest adopters of </w:t>
      </w:r>
      <w:bookmarkStart w:id="16" w:name="_Hlk61456274"/>
      <w:r w:rsidRPr="002565F9">
        <w:rPr>
          <w:rFonts w:ascii="Times New Roman" w:hAnsi="Times New Roman"/>
          <w:sz w:val="28"/>
          <w:lang w:val="en-US"/>
        </w:rPr>
        <w:t xml:space="preserve">ubiquitous </w:t>
      </w:r>
      <w:bookmarkEnd w:id="16"/>
      <w:r w:rsidRPr="002565F9">
        <w:rPr>
          <w:rFonts w:ascii="Times New Roman" w:hAnsi="Times New Roman"/>
          <w:sz w:val="28"/>
          <w:lang w:val="en-US"/>
        </w:rPr>
        <w:t>high-speed wireless networks. That’s because students expect to be connected anywhere and everywhere. To that end, many colleges are trying to make other essential student services available online around-the-clock. These services include adding money to meal accounts, making doctor’s appointments at the student health center and renewing library books online. Net Generation students expect the same availability from college administrators, staff and professors. They want to e-mail the director of the study abroad program and receive an answer quickly. Net Generation students work fast and make plans even faster. They need institutional infrastructures that can keep up with their pace.</w:t>
      </w:r>
    </w:p>
    <w:p w14:paraId="6D905C57"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College professors understand the traditional “lecture, read and test” method is failing to reach the Net Generation college student. Large lecture courses are regularly broken up into small group discussions. Microsoft PowerPoint presentations are popular, as are posting all presentations, lecture notes, assignments and </w:t>
      </w:r>
      <w:bookmarkStart w:id="17" w:name="_Hlk61456181"/>
      <w:r w:rsidRPr="002565F9">
        <w:rPr>
          <w:rFonts w:ascii="Times New Roman" w:hAnsi="Times New Roman"/>
          <w:sz w:val="28"/>
          <w:lang w:val="en-US"/>
        </w:rPr>
        <w:t>syllabi</w:t>
      </w:r>
      <w:bookmarkEnd w:id="17"/>
      <w:r w:rsidRPr="002565F9">
        <w:rPr>
          <w:rFonts w:ascii="Times New Roman" w:hAnsi="Times New Roman"/>
          <w:sz w:val="28"/>
          <w:lang w:val="en-US"/>
        </w:rPr>
        <w:t xml:space="preserve"> online.</w:t>
      </w:r>
    </w:p>
    <w:p w14:paraId="563375F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Businesses are also </w:t>
      </w:r>
      <w:bookmarkStart w:id="18" w:name="_Hlk61460407"/>
      <w:r w:rsidRPr="002565F9">
        <w:rPr>
          <w:rFonts w:ascii="Times New Roman" w:hAnsi="Times New Roman"/>
          <w:sz w:val="28"/>
          <w:lang w:val="en-US"/>
        </w:rPr>
        <w:t>scrambli</w:t>
      </w:r>
      <w:bookmarkEnd w:id="18"/>
      <w:r w:rsidRPr="002565F9">
        <w:rPr>
          <w:rFonts w:ascii="Times New Roman" w:hAnsi="Times New Roman"/>
          <w:sz w:val="28"/>
          <w:lang w:val="en-US"/>
        </w:rPr>
        <w:t>ng to understand and work alongside a new breed of employee. The focus should be on the product, not the process. Net Generation workers are still going to multitask. They’ll have their iPod on, six browser windows open and three instant messaging conversations going while they’re writing software code. The free flow of ideas is essential. An entry-level employee should be able to instant message a senior executive with an idea and expect a response. Employees should be able to set up virtual teams within offices and across different locations to develop new ideas independently.</w:t>
      </w:r>
    </w:p>
    <w:p w14:paraId="0F4117B1" w14:textId="77777777" w:rsidR="00A005BC"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Net Generation workers are used to the awards and </w:t>
      </w:r>
      <w:bookmarkStart w:id="19" w:name="_Hlk61448614"/>
      <w:r w:rsidRPr="002565F9">
        <w:rPr>
          <w:rFonts w:ascii="Times New Roman" w:hAnsi="Times New Roman"/>
          <w:sz w:val="28"/>
          <w:lang w:val="en-US"/>
        </w:rPr>
        <w:t>accolade</w:t>
      </w:r>
      <w:bookmarkEnd w:id="19"/>
      <w:r w:rsidRPr="002565F9">
        <w:rPr>
          <w:rFonts w:ascii="Times New Roman" w:hAnsi="Times New Roman"/>
          <w:sz w:val="28"/>
          <w:lang w:val="en-US"/>
        </w:rPr>
        <w:t xml:space="preserve">s showered upon them as overachieving high school and college students, and the workplace should be no exception. Net Generation workers expect quick feedback from superiors and </w:t>
      </w:r>
      <w:bookmarkStart w:id="20" w:name="_Hlk61448672"/>
      <w:r w:rsidRPr="002565F9">
        <w:rPr>
          <w:rFonts w:ascii="Times New Roman" w:hAnsi="Times New Roman"/>
          <w:sz w:val="28"/>
          <w:lang w:val="en-US"/>
        </w:rPr>
        <w:t>incentive</w:t>
      </w:r>
      <w:bookmarkEnd w:id="20"/>
      <w:r w:rsidRPr="002565F9">
        <w:rPr>
          <w:rFonts w:ascii="Times New Roman" w:hAnsi="Times New Roman"/>
          <w:sz w:val="28"/>
          <w:lang w:val="en-US"/>
        </w:rPr>
        <w:t>s for jobs well done, like extra vacation time or prizes.</w:t>
      </w:r>
    </w:p>
    <w:p w14:paraId="4F36930D"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BB44AF0"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II.</w:t>
      </w:r>
      <w:r w:rsidRPr="002565F9">
        <w:rPr>
          <w:rFonts w:ascii="Times New Roman" w:hAnsi="Times New Roman"/>
          <w:sz w:val="28"/>
          <w:lang w:val="en-US"/>
        </w:rPr>
        <w:t xml:space="preserve"> </w:t>
      </w:r>
      <w:r w:rsidRPr="002565F9">
        <w:rPr>
          <w:rFonts w:ascii="Times New Roman" w:hAnsi="Times New Roman"/>
          <w:b/>
          <w:bCs/>
          <w:sz w:val="28"/>
          <w:lang w:val="en-US"/>
        </w:rPr>
        <w:t>a)</w:t>
      </w:r>
      <w:r w:rsidRPr="002565F9">
        <w:rPr>
          <w:rFonts w:ascii="Times New Roman" w:hAnsi="Times New Roman"/>
          <w:sz w:val="28"/>
          <w:lang w:val="en-US"/>
        </w:rPr>
        <w:t xml:space="preserve"> </w:t>
      </w:r>
      <w:r w:rsidRPr="002565F9">
        <w:rPr>
          <w:rFonts w:ascii="Times New Roman" w:hAnsi="Times New Roman"/>
          <w:b/>
          <w:bCs/>
          <w:sz w:val="28"/>
          <w:lang w:val="en-US"/>
        </w:rPr>
        <w:t>Speaking practice. Say which of the following ideas about the Internet may be considered as advantages and disadvantages. Think of any other pros and cons of the Internet.</w:t>
      </w:r>
    </w:p>
    <w:p w14:paraId="4EABC4A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Public facility, worldwide, the information may not be true or correct, spend too much time playing games, make free calls, visit many interesting websites, make new friends, downloading software may contain viruses.</w:t>
      </w:r>
    </w:p>
    <w:p w14:paraId="2EA366F9" w14:textId="77777777" w:rsidR="00A005BC" w:rsidRPr="002565F9" w:rsidRDefault="00A005BC" w:rsidP="00A005BC">
      <w:pPr>
        <w:spacing w:after="0" w:line="240" w:lineRule="auto"/>
        <w:contextualSpacing/>
        <w:jc w:val="both"/>
        <w:rPr>
          <w:rFonts w:ascii="Times New Roman" w:hAnsi="Times New Roman"/>
          <w:sz w:val="28"/>
          <w:lang w:val="en-US"/>
        </w:rPr>
      </w:pPr>
      <w:r w:rsidRPr="002565F9">
        <w:rPr>
          <w:rFonts w:ascii="Times New Roman" w:hAnsi="Times New Roman"/>
          <w:b/>
          <w:bCs/>
          <w:sz w:val="28"/>
          <w:lang w:val="en-US"/>
        </w:rPr>
        <w:t xml:space="preserve"> b) Split into four groups and get ready to speak on one of the issues given below</w:t>
      </w:r>
      <w:r w:rsidRPr="002565F9">
        <w:rPr>
          <w:rFonts w:ascii="Times New Roman" w:hAnsi="Times New Roman"/>
          <w:sz w:val="28"/>
          <w:lang w:val="en-US"/>
        </w:rPr>
        <w:t>.</w:t>
      </w:r>
    </w:p>
    <w:p w14:paraId="4DB23C6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The definition of the Internet.</w:t>
      </w:r>
    </w:p>
    <w:p w14:paraId="49C4A62B"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2. How the Internet works.</w:t>
      </w:r>
    </w:p>
    <w:p w14:paraId="18279C89"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The origin of the Internet.</w:t>
      </w:r>
    </w:p>
    <w:p w14:paraId="42ACF03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Major components of the Internet.</w:t>
      </w:r>
    </w:p>
    <w:p w14:paraId="7F891E09"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c) Most information on the Internet is on websites. Which features from the list below would you choose to make a good website? Give reasons for your choice.</w:t>
      </w:r>
    </w:p>
    <w:p w14:paraId="4A52433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Simple and user-friendly navigation.</w:t>
      </w:r>
    </w:p>
    <w:p w14:paraId="50E9903D"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Complex design and a lot of animation.</w:t>
      </w:r>
    </w:p>
    <w:p w14:paraId="2B4F464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Fast-loading pages.</w:t>
      </w:r>
    </w:p>
    <w:p w14:paraId="1B4814FF"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Brightly-</w:t>
      </w:r>
      <w:proofErr w:type="spellStart"/>
      <w:r w:rsidRPr="002565F9">
        <w:rPr>
          <w:rFonts w:ascii="Times New Roman" w:hAnsi="Times New Roman"/>
          <w:sz w:val="28"/>
          <w:lang w:val="en-US"/>
        </w:rPr>
        <w:t>coloured</w:t>
      </w:r>
      <w:proofErr w:type="spellEnd"/>
      <w:r w:rsidRPr="002565F9">
        <w:rPr>
          <w:rFonts w:ascii="Times New Roman" w:hAnsi="Times New Roman"/>
          <w:sz w:val="28"/>
          <w:lang w:val="en-US"/>
        </w:rPr>
        <w:t xml:space="preserve"> text.</w:t>
      </w:r>
    </w:p>
    <w:p w14:paraId="375A302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Minimal scroll.</w:t>
      </w:r>
    </w:p>
    <w:p w14:paraId="19F57CB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Fresh content.</w:t>
      </w:r>
    </w:p>
    <w:p w14:paraId="79BE55B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Low resolution photography.</w:t>
      </w:r>
    </w:p>
    <w:p w14:paraId="15EA3FA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Cross-platform / browser compatibility.</w:t>
      </w:r>
    </w:p>
    <w:p w14:paraId="56985669"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2D37E033" w14:textId="77777777" w:rsidR="00A005BC"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 III. What do the abbreviations URL, HTML, HTTP, CSS, PHP stand for? Read the text and check your answers</w:t>
      </w:r>
      <w:r>
        <w:rPr>
          <w:rFonts w:ascii="Times New Roman" w:hAnsi="Times New Roman"/>
          <w:b/>
          <w:bCs/>
          <w:sz w:val="28"/>
          <w:lang w:val="en-US"/>
        </w:rPr>
        <w:t>.</w:t>
      </w:r>
    </w:p>
    <w:p w14:paraId="53A0C723"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p>
    <w:p w14:paraId="5A0475E9" w14:textId="77777777" w:rsidR="00A005BC" w:rsidRPr="002565F9" w:rsidRDefault="00A005BC" w:rsidP="00A005BC">
      <w:pPr>
        <w:spacing w:after="0" w:line="240" w:lineRule="auto"/>
        <w:ind w:firstLine="709"/>
        <w:contextualSpacing/>
        <w:jc w:val="center"/>
        <w:rPr>
          <w:rFonts w:ascii="Times New Roman" w:hAnsi="Times New Roman"/>
          <w:b/>
          <w:bCs/>
          <w:sz w:val="28"/>
          <w:lang w:val="en-US"/>
        </w:rPr>
      </w:pPr>
      <w:r w:rsidRPr="002565F9">
        <w:rPr>
          <w:rFonts w:ascii="Times New Roman" w:hAnsi="Times New Roman"/>
          <w:b/>
          <w:bCs/>
          <w:sz w:val="28"/>
          <w:lang w:val="en-US"/>
        </w:rPr>
        <w:t>THE WORLD WIDE WEB</w:t>
      </w:r>
    </w:p>
    <w:p w14:paraId="782C509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Nowadays, the terms "Internet" and "World Wide Web" are often used interchangeably—but they're actually not the same thing. The Internet is the physical network of computers all over the world. The World Wide Web is a virtual network of websites connected by hyperlinks. Websites are stored on servers on the Internet, so the World Wide Web is a part of the Internet. A web browser is a kind of application you use to access the World Wide Web. Any Internet-connected device like a laptop, tablet or smartphone should come with a browser pre-installed. PCs come with Internet Explorer, and Macs come with Safari. If you prefer to use a different browser, you can download Firefox, Google Chrome, or Opera. Web pages are written with a simple coding system, called HTML </w:t>
      </w:r>
      <w:r w:rsidRPr="00965E15">
        <w:rPr>
          <w:rFonts w:ascii="Times New Roman" w:hAnsi="Times New Roman"/>
          <w:color w:val="FF0000"/>
          <w:sz w:val="28"/>
          <w:lang w:val="en-US"/>
        </w:rPr>
        <w:t>(Hypertext Markup Language).</w:t>
      </w:r>
      <w:r w:rsidRPr="002565F9">
        <w:rPr>
          <w:rFonts w:ascii="Times New Roman" w:hAnsi="Times New Roman"/>
          <w:sz w:val="28"/>
          <w:lang w:val="en-US"/>
        </w:rPr>
        <w:t xml:space="preserve"> A browser takes the HTML and translates it into the content you see on the screen. Websites often have links to other sites, also called hyperlinks. A web browser lets you navigate from one link to another. It also allows you to create bookmarks (or Favorites) for sites you like. To get to a webpage, you can type the URL </w:t>
      </w:r>
      <w:r w:rsidRPr="00965E15">
        <w:rPr>
          <w:rFonts w:ascii="Times New Roman" w:hAnsi="Times New Roman"/>
          <w:color w:val="FF0000"/>
          <w:sz w:val="28"/>
          <w:lang w:val="en-US"/>
        </w:rPr>
        <w:t>(Uniform Resource Locator)</w:t>
      </w:r>
      <w:r w:rsidRPr="002565F9">
        <w:rPr>
          <w:rFonts w:ascii="Times New Roman" w:hAnsi="Times New Roman"/>
          <w:sz w:val="28"/>
          <w:lang w:val="en-US"/>
        </w:rPr>
        <w:t xml:space="preserve"> into the browser address bar. The URL, also known as the web address, tells the browser exactly where to find the page. However, most of the time, people get to a </w:t>
      </w:r>
      <w:r w:rsidRPr="00965E15">
        <w:rPr>
          <w:rFonts w:ascii="Times New Roman" w:hAnsi="Times New Roman"/>
          <w:color w:val="FF0000"/>
          <w:sz w:val="28"/>
          <w:lang w:val="en-US"/>
        </w:rPr>
        <w:t>webpage</w:t>
      </w:r>
      <w:r w:rsidRPr="002565F9">
        <w:rPr>
          <w:rFonts w:ascii="Times New Roman" w:hAnsi="Times New Roman"/>
          <w:sz w:val="28"/>
          <w:lang w:val="en-US"/>
        </w:rPr>
        <w:t xml:space="preserve"> by following a link from a different page or by searching for the page using a search engine. If you type keywords or a phrase into a search engine, it will display a list of websites relevant to your search terms. A set of transfer rules, called HTTP </w:t>
      </w:r>
      <w:r w:rsidRPr="00965E15">
        <w:rPr>
          <w:rFonts w:ascii="Times New Roman" w:hAnsi="Times New Roman"/>
          <w:color w:val="FF0000"/>
          <w:sz w:val="28"/>
          <w:lang w:val="en-US"/>
        </w:rPr>
        <w:t xml:space="preserve">(Hyper Text Transfer Protocol) </w:t>
      </w:r>
      <w:r w:rsidRPr="002565F9">
        <w:rPr>
          <w:rFonts w:ascii="Times New Roman" w:hAnsi="Times New Roman"/>
          <w:sz w:val="28"/>
          <w:lang w:val="en-US"/>
        </w:rPr>
        <w:t>is used to link Web files together across the Internet. This is why web page addresses begin with http, followed by a colon and two slashes.</w:t>
      </w:r>
    </w:p>
    <w:p w14:paraId="571BE49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Today, many web pages are not written in advance, but created dynamically in response to someone’s input. This happens to answers to search engine queries and, for example, on shopping sites where people search for products within specific price ranges. As websites are becoming more sophisticated, web developers are </w:t>
      </w:r>
      <w:r w:rsidRPr="002565F9">
        <w:rPr>
          <w:rFonts w:ascii="Times New Roman" w:hAnsi="Times New Roman"/>
          <w:sz w:val="28"/>
          <w:lang w:val="en-US"/>
        </w:rPr>
        <w:lastRenderedPageBreak/>
        <w:t xml:space="preserve">using many more versatile tools. These include </w:t>
      </w:r>
      <w:r w:rsidRPr="00965E15">
        <w:rPr>
          <w:rFonts w:ascii="Times New Roman" w:hAnsi="Times New Roman"/>
          <w:color w:val="FF0000"/>
          <w:sz w:val="28"/>
          <w:lang w:val="en-US"/>
        </w:rPr>
        <w:t xml:space="preserve">CSS (Cascading Style Sheets) </w:t>
      </w:r>
      <w:r w:rsidRPr="002565F9">
        <w:rPr>
          <w:rFonts w:ascii="Times New Roman" w:hAnsi="Times New Roman"/>
          <w:sz w:val="28"/>
          <w:lang w:val="en-US"/>
        </w:rPr>
        <w:t xml:space="preserve">and scripting languages such as JavaScript and </w:t>
      </w:r>
      <w:r w:rsidRPr="00965E15">
        <w:rPr>
          <w:rFonts w:ascii="Times New Roman" w:hAnsi="Times New Roman"/>
          <w:color w:val="FF0000"/>
          <w:sz w:val="28"/>
          <w:lang w:val="en-US"/>
        </w:rPr>
        <w:t xml:space="preserve">PHP (Hypertext Preprocessor) </w:t>
      </w:r>
    </w:p>
    <w:p w14:paraId="641CDF33"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42AB94C6"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IV. Using the words in italics complete these instructions about the process of navigation.</w:t>
      </w:r>
    </w:p>
    <w:p w14:paraId="4B77435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122EC7">
        <w:rPr>
          <w:rFonts w:ascii="Times New Roman" w:hAnsi="Times New Roman"/>
          <w:i/>
          <w:iCs/>
          <w:strike/>
          <w:sz w:val="28"/>
          <w:lang w:val="en-US"/>
        </w:rPr>
        <w:t>Web page, search engine, web browser, client</w:t>
      </w:r>
      <w:r w:rsidRPr="002565F9">
        <w:rPr>
          <w:rFonts w:ascii="Times New Roman" w:hAnsi="Times New Roman"/>
          <w:i/>
          <w:iCs/>
          <w:sz w:val="28"/>
          <w:lang w:val="en-US"/>
        </w:rPr>
        <w:t>, URL, website, surf, web server</w:t>
      </w:r>
      <w:r w:rsidRPr="002565F9">
        <w:rPr>
          <w:rFonts w:ascii="Times New Roman" w:hAnsi="Times New Roman"/>
          <w:sz w:val="28"/>
          <w:lang w:val="en-US"/>
        </w:rPr>
        <w:t>.</w:t>
      </w:r>
    </w:p>
    <w:p w14:paraId="395EA75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F4756F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Start up your computer and connect to the Internet.</w:t>
      </w:r>
    </w:p>
    <w:p w14:paraId="6EDFA302" w14:textId="663AA23A"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2. Open your </w:t>
      </w:r>
      <w:r w:rsidR="006E755F" w:rsidRPr="006E755F">
        <w:rPr>
          <w:rFonts w:ascii="Times New Roman" w:hAnsi="Times New Roman"/>
          <w:i/>
          <w:iCs/>
          <w:color w:val="FF0000"/>
          <w:sz w:val="28"/>
          <w:lang w:val="en-US"/>
        </w:rPr>
        <w:t>web browser</w:t>
      </w:r>
      <w:r w:rsidRPr="002565F9">
        <w:rPr>
          <w:rFonts w:ascii="Times New Roman" w:hAnsi="Times New Roman"/>
          <w:sz w:val="28"/>
          <w:lang w:val="en-US"/>
        </w:rPr>
        <w:t>.</w:t>
      </w:r>
    </w:p>
    <w:p w14:paraId="147D71F3" w14:textId="066E08F9"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3. Type the </w:t>
      </w:r>
      <w:r w:rsidR="00122EC7" w:rsidRPr="00122EC7">
        <w:rPr>
          <w:rFonts w:ascii="Times New Roman" w:hAnsi="Times New Roman"/>
          <w:i/>
          <w:iCs/>
          <w:color w:val="FF0000"/>
          <w:sz w:val="28"/>
          <w:lang w:val="en-US"/>
        </w:rPr>
        <w:t>URL</w:t>
      </w:r>
      <w:r w:rsidRPr="00122EC7">
        <w:rPr>
          <w:rFonts w:ascii="Times New Roman" w:hAnsi="Times New Roman"/>
          <w:color w:val="FF0000"/>
          <w:sz w:val="28"/>
          <w:lang w:val="en-US"/>
        </w:rPr>
        <w:t xml:space="preserve"> </w:t>
      </w:r>
      <w:r w:rsidRPr="002565F9">
        <w:rPr>
          <w:rFonts w:ascii="Times New Roman" w:hAnsi="Times New Roman"/>
          <w:sz w:val="28"/>
          <w:lang w:val="en-US"/>
        </w:rPr>
        <w:t>to access a website.</w:t>
      </w:r>
    </w:p>
    <w:p w14:paraId="2B89323F" w14:textId="4F2A196A"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4. Your web browser sends the request to the correct </w:t>
      </w:r>
      <w:r w:rsidR="00122EC7" w:rsidRPr="00122EC7">
        <w:rPr>
          <w:rFonts w:ascii="Times New Roman" w:hAnsi="Times New Roman"/>
          <w:i/>
          <w:iCs/>
          <w:color w:val="FF0000"/>
          <w:sz w:val="28"/>
          <w:lang w:val="en-US"/>
        </w:rPr>
        <w:t xml:space="preserve">web </w:t>
      </w:r>
      <w:proofErr w:type="gramStart"/>
      <w:r w:rsidR="00122EC7" w:rsidRPr="00122EC7">
        <w:rPr>
          <w:rFonts w:ascii="Times New Roman" w:hAnsi="Times New Roman"/>
          <w:i/>
          <w:iCs/>
          <w:color w:val="FF0000"/>
          <w:sz w:val="28"/>
          <w:lang w:val="en-US"/>
        </w:rPr>
        <w:t>server</w:t>
      </w:r>
      <w:r w:rsidR="00122EC7" w:rsidRPr="00122EC7">
        <w:rPr>
          <w:rFonts w:ascii="Times New Roman" w:hAnsi="Times New Roman"/>
          <w:color w:val="FF0000"/>
          <w:sz w:val="28"/>
          <w:lang w:val="en-US"/>
        </w:rPr>
        <w:t xml:space="preserve"> </w:t>
      </w:r>
      <w:r w:rsidRPr="002565F9">
        <w:rPr>
          <w:rFonts w:ascii="Times New Roman" w:hAnsi="Times New Roman"/>
          <w:sz w:val="28"/>
          <w:lang w:val="en-US"/>
        </w:rPr>
        <w:t>.</w:t>
      </w:r>
      <w:proofErr w:type="gramEnd"/>
    </w:p>
    <w:p w14:paraId="495972DA" w14:textId="1D1DD3AC"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5. The server looks for the document and sends it to the </w:t>
      </w:r>
      <w:proofErr w:type="gramStart"/>
      <w:r w:rsidR="00122EC7" w:rsidRPr="00122EC7">
        <w:rPr>
          <w:rFonts w:ascii="Times New Roman" w:hAnsi="Times New Roman"/>
          <w:i/>
          <w:iCs/>
          <w:color w:val="FF0000"/>
          <w:sz w:val="28"/>
          <w:lang w:val="en-US"/>
        </w:rPr>
        <w:t>client</w:t>
      </w:r>
      <w:r w:rsidR="00122EC7" w:rsidRPr="002565F9">
        <w:rPr>
          <w:rFonts w:ascii="Times New Roman" w:hAnsi="Times New Roman"/>
          <w:sz w:val="28"/>
          <w:lang w:val="en-US"/>
        </w:rPr>
        <w:t xml:space="preserve"> </w:t>
      </w:r>
      <w:r w:rsidRPr="002565F9">
        <w:rPr>
          <w:rFonts w:ascii="Times New Roman" w:hAnsi="Times New Roman"/>
          <w:sz w:val="28"/>
          <w:lang w:val="en-US"/>
        </w:rPr>
        <w:t xml:space="preserve"> computer</w:t>
      </w:r>
      <w:proofErr w:type="gramEnd"/>
      <w:r w:rsidRPr="002565F9">
        <w:rPr>
          <w:rFonts w:ascii="Times New Roman" w:hAnsi="Times New Roman"/>
          <w:sz w:val="28"/>
          <w:lang w:val="en-US"/>
        </w:rPr>
        <w:t>.</w:t>
      </w:r>
    </w:p>
    <w:p w14:paraId="0797F87B" w14:textId="55440DC2"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Your web browser displays the selected</w:t>
      </w:r>
      <w:r w:rsidR="00122EC7" w:rsidRPr="00122EC7">
        <w:rPr>
          <w:rFonts w:ascii="Times New Roman" w:hAnsi="Times New Roman"/>
          <w:sz w:val="28"/>
          <w:lang w:val="en-US"/>
        </w:rPr>
        <w:t xml:space="preserve"> </w:t>
      </w:r>
      <w:r w:rsidR="00122EC7" w:rsidRPr="00122EC7">
        <w:rPr>
          <w:rFonts w:ascii="Times New Roman" w:hAnsi="Times New Roman"/>
          <w:i/>
          <w:iCs/>
          <w:color w:val="FF0000"/>
          <w:sz w:val="28"/>
          <w:lang w:val="en-US"/>
        </w:rPr>
        <w:t>Web page</w:t>
      </w:r>
      <w:r w:rsidRPr="00122EC7">
        <w:rPr>
          <w:rFonts w:ascii="Times New Roman" w:hAnsi="Times New Roman"/>
          <w:color w:val="FF0000"/>
          <w:sz w:val="28"/>
          <w:lang w:val="en-US"/>
        </w:rPr>
        <w:t xml:space="preserve"> </w:t>
      </w:r>
      <w:r w:rsidRPr="002565F9">
        <w:rPr>
          <w:rFonts w:ascii="Times New Roman" w:hAnsi="Times New Roman"/>
          <w:sz w:val="28"/>
          <w:lang w:val="en-US"/>
        </w:rPr>
        <w:t>on the screen.</w:t>
      </w:r>
    </w:p>
    <w:p w14:paraId="6C242DA5" w14:textId="0B1F5906"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7. From the home page of the </w:t>
      </w:r>
      <w:r w:rsidR="00122EC7" w:rsidRPr="00122EC7">
        <w:rPr>
          <w:rFonts w:ascii="Times New Roman" w:hAnsi="Times New Roman"/>
          <w:i/>
          <w:iCs/>
          <w:color w:val="FF0000"/>
          <w:sz w:val="28"/>
          <w:lang w:val="en-US"/>
        </w:rPr>
        <w:t>website</w:t>
      </w:r>
      <w:r w:rsidRPr="00122EC7">
        <w:rPr>
          <w:rFonts w:ascii="Times New Roman" w:hAnsi="Times New Roman"/>
          <w:color w:val="FF0000"/>
          <w:sz w:val="28"/>
          <w:lang w:val="en-US"/>
        </w:rPr>
        <w:t xml:space="preserve"> </w:t>
      </w:r>
      <w:r w:rsidRPr="002565F9">
        <w:rPr>
          <w:rFonts w:ascii="Times New Roman" w:hAnsi="Times New Roman"/>
          <w:sz w:val="28"/>
          <w:lang w:val="en-US"/>
        </w:rPr>
        <w:t xml:space="preserve">you can </w:t>
      </w:r>
      <w:r w:rsidR="00122EC7" w:rsidRPr="00122EC7">
        <w:rPr>
          <w:rFonts w:ascii="Times New Roman" w:hAnsi="Times New Roman"/>
          <w:i/>
          <w:iCs/>
          <w:color w:val="FF0000"/>
          <w:sz w:val="28"/>
          <w:lang w:val="en-US"/>
        </w:rPr>
        <w:t>surf</w:t>
      </w:r>
      <w:r w:rsidRPr="00122EC7">
        <w:rPr>
          <w:rFonts w:ascii="Times New Roman" w:hAnsi="Times New Roman"/>
          <w:color w:val="FF0000"/>
          <w:sz w:val="28"/>
          <w:lang w:val="en-US"/>
        </w:rPr>
        <w:t xml:space="preserve"> </w:t>
      </w:r>
      <w:r w:rsidRPr="002565F9">
        <w:rPr>
          <w:rFonts w:ascii="Times New Roman" w:hAnsi="Times New Roman"/>
          <w:sz w:val="28"/>
          <w:lang w:val="en-US"/>
        </w:rPr>
        <w:t>to other pages by clicking on hyperlinks.</w:t>
      </w:r>
    </w:p>
    <w:p w14:paraId="42F7FE2A" w14:textId="5E67DF61" w:rsidR="00A005BC" w:rsidRPr="00122EC7" w:rsidRDefault="00A005BC" w:rsidP="00A005BC">
      <w:pPr>
        <w:spacing w:after="0" w:line="240" w:lineRule="auto"/>
        <w:ind w:firstLine="709"/>
        <w:contextualSpacing/>
        <w:jc w:val="both"/>
        <w:rPr>
          <w:rFonts w:ascii="Times New Roman" w:hAnsi="Times New Roman"/>
          <w:color w:val="FF0000"/>
          <w:sz w:val="28"/>
          <w:lang w:val="en-US"/>
        </w:rPr>
      </w:pPr>
      <w:r w:rsidRPr="002565F9">
        <w:rPr>
          <w:rFonts w:ascii="Times New Roman" w:hAnsi="Times New Roman"/>
          <w:sz w:val="28"/>
          <w:lang w:val="en-US"/>
        </w:rPr>
        <w:t xml:space="preserve">8. If you want to find more websites use a </w:t>
      </w:r>
      <w:r w:rsidR="00122EC7" w:rsidRPr="00122EC7">
        <w:rPr>
          <w:rFonts w:ascii="Times New Roman" w:hAnsi="Times New Roman"/>
          <w:i/>
          <w:iCs/>
          <w:color w:val="FF0000"/>
          <w:sz w:val="28"/>
          <w:lang w:val="en-US"/>
        </w:rPr>
        <w:t>search engine</w:t>
      </w:r>
    </w:p>
    <w:p w14:paraId="3EDE6866"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557F468" w14:textId="77777777" w:rsidR="00A005BC" w:rsidRPr="002565F9" w:rsidRDefault="00A005BC" w:rsidP="00A005BC">
      <w:pPr>
        <w:spacing w:after="0" w:line="240" w:lineRule="auto"/>
        <w:contextualSpacing/>
        <w:jc w:val="both"/>
        <w:rPr>
          <w:rFonts w:ascii="Times New Roman" w:hAnsi="Times New Roman"/>
          <w:sz w:val="28"/>
          <w:lang w:val="en-US"/>
        </w:rPr>
      </w:pPr>
      <w:r w:rsidRPr="002565F9">
        <w:rPr>
          <w:rFonts w:ascii="Times New Roman" w:hAnsi="Times New Roman"/>
          <w:b/>
          <w:bCs/>
          <w:sz w:val="28"/>
          <w:lang w:val="en-US"/>
        </w:rPr>
        <w:t>V. Read a short text about E-mail and study the way we say e-mail addresses.</w:t>
      </w:r>
    </w:p>
    <w:p w14:paraId="4A483470"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An Internet e-mail address has a user name, the @ (at) symbol, and a domain name. The user name is the name you choose. The domain name has two parts separated by a dot (.). The first part is the network that receives the e-mail and the second is the top-level domain (TLD) which shows the type of organization, such as commercial (.com) or educational (.</w:t>
      </w:r>
      <w:proofErr w:type="spellStart"/>
      <w:r w:rsidRPr="002565F9">
        <w:rPr>
          <w:rFonts w:ascii="Times New Roman" w:hAnsi="Times New Roman"/>
          <w:sz w:val="28"/>
          <w:lang w:val="en-US"/>
        </w:rPr>
        <w:t>edu</w:t>
      </w:r>
      <w:proofErr w:type="spellEnd"/>
      <w:r w:rsidRPr="002565F9">
        <w:rPr>
          <w:rFonts w:ascii="Times New Roman" w:hAnsi="Times New Roman"/>
          <w:sz w:val="28"/>
          <w:lang w:val="en-US"/>
        </w:rPr>
        <w:t>). Sometimes the TLD is a country code, such as .it (Italy).</w:t>
      </w:r>
      <w:r w:rsidRPr="002565F9">
        <w:rPr>
          <w:rFonts w:ascii="Times New Roman" w:hAnsi="Times New Roman"/>
          <w:sz w:val="28"/>
          <w:lang w:val="en-US"/>
        </w:rPr>
        <w:cr/>
      </w:r>
    </w:p>
    <w:p w14:paraId="4F1093DD"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VI. Say these e-mail addresses.</w:t>
      </w:r>
    </w:p>
    <w:p w14:paraId="4A0563B2"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s_luc@redtop.com.fr</w:t>
      </w:r>
    </w:p>
    <w:p w14:paraId="4BCE786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wills547@yahoo.co.uk</w:t>
      </w:r>
    </w:p>
    <w:p w14:paraId="4AEE1854"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client-info@tech.store.com.de</w:t>
      </w:r>
    </w:p>
    <w:p w14:paraId="2B283398"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n.tigers@callserve.com</w:t>
      </w:r>
    </w:p>
    <w:p w14:paraId="40502955"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5. </w:t>
      </w:r>
      <w:hyperlink r:id="rId4" w:history="1">
        <w:r w:rsidRPr="002565F9">
          <w:rPr>
            <w:rFonts w:ascii="Times New Roman" w:hAnsi="Times New Roman"/>
            <w:color w:val="0563C1" w:themeColor="hyperlink"/>
            <w:sz w:val="28"/>
            <w:u w:val="single"/>
            <w:lang w:val="en-US"/>
          </w:rPr>
          <w:t>mary-jones@hotmail.co.uk</w:t>
        </w:r>
      </w:hyperlink>
    </w:p>
    <w:p w14:paraId="5E4E76EC"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03351BCC"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VII. Translate the following sentences into English.</w:t>
      </w:r>
    </w:p>
    <w:p w14:paraId="27780F58" w14:textId="77777777" w:rsidR="00A005BC" w:rsidRPr="002565F9" w:rsidRDefault="00A005BC" w:rsidP="00A005BC">
      <w:pPr>
        <w:spacing w:after="0" w:line="240" w:lineRule="auto"/>
        <w:ind w:firstLine="709"/>
        <w:contextualSpacing/>
        <w:jc w:val="both"/>
        <w:rPr>
          <w:rFonts w:ascii="Times New Roman" w:hAnsi="Times New Roman"/>
          <w:sz w:val="28"/>
        </w:rPr>
      </w:pPr>
      <w:r w:rsidRPr="002565F9">
        <w:rPr>
          <w:rFonts w:ascii="Times New Roman" w:hAnsi="Times New Roman"/>
          <w:sz w:val="28"/>
        </w:rPr>
        <w:t xml:space="preserve">1. С главной страницы веб-сайта вы можете перемещаться по нему, нажимая мышью на гиперссылки в тексте или на изображения. 2. Содержание электронного сообщения обычно включает текст, а также изображения, аудио-, видео- и программные файлы как прикрепленные. 3. Если у вас есть любое устройство, поддерживающее Интернет, вам остается только открыть браузер и начать просмотр в сети. 4. Электронная почта – это один из самых старейших и самых универсальных способов, чтобы общаться и обмениваться информацией в Интернете. 5. У вас обычно попросят адрес электронной почты при заказе билетов и гостиницы по Интернету или заполнении какой-нибудь формы заявления. 6. – Что тебе не нравится в этом сайте? – Он медленно загружается, и фон текста – черный. 7. Некоторые сайты магазинов используют виртуальную реальность, чтобы рекламировать свою продукцию </w:t>
      </w:r>
      <w:r w:rsidRPr="002565F9">
        <w:rPr>
          <w:rFonts w:ascii="Times New Roman" w:hAnsi="Times New Roman"/>
          <w:sz w:val="28"/>
        </w:rPr>
        <w:lastRenderedPageBreak/>
        <w:t>в сети. 8. Этот принтер полностью совместим с любым ведущим программным обеспечением. 9. Сегодня существуют тысячи различных поисковых систем, доступных в Интернете. 10. Небезопасно открывать почтовые сообщения от неизвестных отправителей. Они могут содержать вирусы.</w:t>
      </w:r>
    </w:p>
    <w:p w14:paraId="43F15938" w14:textId="1693E46B" w:rsidR="00A005BC" w:rsidRPr="00663071" w:rsidRDefault="00DB4C92" w:rsidP="00A005BC">
      <w:pPr>
        <w:spacing w:after="0" w:line="240" w:lineRule="auto"/>
        <w:ind w:firstLine="709"/>
        <w:contextualSpacing/>
        <w:jc w:val="both"/>
        <w:rPr>
          <w:rFonts w:ascii="Times New Roman" w:hAnsi="Times New Roman"/>
          <w:color w:val="FF0000"/>
          <w:sz w:val="28"/>
          <w:lang w:val="en-US"/>
        </w:rPr>
      </w:pPr>
      <w:r w:rsidRPr="00DB4C92">
        <w:rPr>
          <w:rFonts w:ascii="Times New Roman" w:hAnsi="Times New Roman"/>
          <w:color w:val="FF0000"/>
          <w:sz w:val="28"/>
        </w:rPr>
        <w:t>Перевод</w:t>
      </w:r>
      <w:r w:rsidRPr="00663071">
        <w:rPr>
          <w:rFonts w:ascii="Times New Roman" w:hAnsi="Times New Roman"/>
          <w:color w:val="FF0000"/>
          <w:sz w:val="28"/>
          <w:lang w:val="en-US"/>
        </w:rPr>
        <w:t xml:space="preserve"> </w:t>
      </w:r>
    </w:p>
    <w:p w14:paraId="42AEA28E" w14:textId="4316D678" w:rsidR="00DB4C92" w:rsidRPr="00663071" w:rsidRDefault="00DB4C92" w:rsidP="00A005BC">
      <w:pPr>
        <w:spacing w:after="0" w:line="240" w:lineRule="auto"/>
        <w:ind w:firstLine="709"/>
        <w:contextualSpacing/>
        <w:jc w:val="both"/>
        <w:rPr>
          <w:rFonts w:ascii="Times New Roman" w:hAnsi="Times New Roman"/>
          <w:sz w:val="28"/>
          <w:lang w:val="en-US"/>
        </w:rPr>
      </w:pPr>
      <w:r w:rsidRPr="00DB4C92">
        <w:rPr>
          <w:rFonts w:ascii="Times New Roman" w:hAnsi="Times New Roman"/>
          <w:sz w:val="28"/>
          <w:lang w:val="en-US"/>
        </w:rPr>
        <w:t xml:space="preserve">1. From the main page of the website, you can navigate through it by clicking on hyperlinks in the text or images. 2. The content of an electronic message usually includes text, as well as images, audio, video and program files as attached. 3. If you have any device that supports the Internet, all you have to do is open a browser and start browsing on the network. 4. E-mail is one of the oldest and most universal ways to communicate and exchange information on the Internet. 5. You will usually be asked for an email address when booking tickets and hotels over the Internet or filling out some application form. 6– - What don't you like about this site? – It loads slowly and the text background is black. 7. Some store websites use virtual reality to advertise their products online. 8. This printer is fully compatible with any leading software. 9. Today there are thousands of different search engines available on the Internet. 10. It is not safe to open mail messages from unknown senders. </w:t>
      </w:r>
      <w:r w:rsidRPr="00663071">
        <w:rPr>
          <w:rFonts w:ascii="Times New Roman" w:hAnsi="Times New Roman"/>
          <w:sz w:val="28"/>
          <w:lang w:val="en-US"/>
        </w:rPr>
        <w:t>They may contain viruses.</w:t>
      </w:r>
    </w:p>
    <w:p w14:paraId="1A3C4E48" w14:textId="77777777" w:rsidR="00DB4C92" w:rsidRPr="00DB4C92" w:rsidRDefault="00DB4C92" w:rsidP="00A005BC">
      <w:pPr>
        <w:spacing w:after="0" w:line="240" w:lineRule="auto"/>
        <w:ind w:firstLine="709"/>
        <w:contextualSpacing/>
        <w:jc w:val="both"/>
        <w:rPr>
          <w:rFonts w:ascii="Times New Roman" w:hAnsi="Times New Roman"/>
          <w:sz w:val="28"/>
          <w:lang w:val="en-US"/>
        </w:rPr>
      </w:pPr>
    </w:p>
    <w:p w14:paraId="1CF8974E"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VIII. Match the prefixes in column A to the correct endings in column B.</w:t>
      </w:r>
    </w:p>
    <w:p w14:paraId="07D15CA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column A                                                       column B</w:t>
      </w:r>
    </w:p>
    <w:p w14:paraId="05DB8FC4" w14:textId="494AB0A6"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DOWN-                                                        </w:t>
      </w:r>
      <w:r w:rsidR="00122EC7" w:rsidRPr="00122EC7">
        <w:rPr>
          <w:rFonts w:ascii="Times New Roman" w:hAnsi="Times New Roman"/>
          <w:color w:val="FF0000"/>
          <w:sz w:val="28"/>
          <w:lang w:val="en-US"/>
        </w:rPr>
        <w:t>E</w:t>
      </w:r>
      <w:proofErr w:type="gramStart"/>
      <w:r w:rsidR="00122EC7" w:rsidRPr="00122EC7">
        <w:rPr>
          <w:rFonts w:ascii="Times New Roman" w:hAnsi="Times New Roman"/>
          <w:color w:val="FF0000"/>
          <w:sz w:val="28"/>
          <w:lang w:val="en-US"/>
        </w:rPr>
        <w:t>-</w:t>
      </w:r>
      <w:r w:rsidRPr="002565F9">
        <w:rPr>
          <w:rFonts w:ascii="Times New Roman" w:hAnsi="Times New Roman"/>
          <w:sz w:val="28"/>
          <w:lang w:val="en-US"/>
        </w:rPr>
        <w:t xml:space="preserve">  -</w:t>
      </w:r>
      <w:proofErr w:type="gramEnd"/>
      <w:r w:rsidRPr="002565F9">
        <w:rPr>
          <w:rFonts w:ascii="Times New Roman" w:hAnsi="Times New Roman"/>
          <w:sz w:val="28"/>
          <w:lang w:val="en-US"/>
        </w:rPr>
        <w:t>reader, -commerce, -mail</w:t>
      </w:r>
    </w:p>
    <w:p w14:paraId="53270EAB" w14:textId="34252890"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RE-                                                </w:t>
      </w:r>
      <w:r w:rsidR="00DB4C92" w:rsidRPr="00DB4C92">
        <w:rPr>
          <w:rFonts w:ascii="Times New Roman" w:hAnsi="Times New Roman"/>
          <w:color w:val="00B0F0"/>
          <w:sz w:val="28"/>
          <w:lang w:val="en-US"/>
        </w:rPr>
        <w:t>DOWN</w:t>
      </w:r>
      <w:r w:rsidRPr="002565F9">
        <w:rPr>
          <w:rFonts w:ascii="Times New Roman" w:hAnsi="Times New Roman"/>
          <w:sz w:val="28"/>
          <w:lang w:val="en-US"/>
        </w:rPr>
        <w:t xml:space="preserve">           </w:t>
      </w:r>
      <w:r w:rsidR="00122EC7" w:rsidRPr="00122EC7">
        <w:rPr>
          <w:rFonts w:ascii="Times New Roman" w:hAnsi="Times New Roman"/>
          <w:color w:val="FF0000"/>
          <w:sz w:val="28"/>
          <w:lang w:val="en-US"/>
        </w:rPr>
        <w:t>UP-</w:t>
      </w:r>
      <w:r w:rsidR="00122EC7">
        <w:rPr>
          <w:rFonts w:ascii="Times New Roman" w:hAnsi="Times New Roman"/>
          <w:sz w:val="28"/>
          <w:lang w:val="en-US"/>
        </w:rPr>
        <w:t xml:space="preserve"> </w:t>
      </w:r>
      <w:r w:rsidRPr="002565F9">
        <w:rPr>
          <w:rFonts w:ascii="Times New Roman" w:hAnsi="Times New Roman"/>
          <w:sz w:val="28"/>
          <w:lang w:val="en-US"/>
        </w:rPr>
        <w:t>-time, -load</w:t>
      </w:r>
    </w:p>
    <w:p w14:paraId="1C6AA65E" w14:textId="7177CE0E"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E-                                                                   </w:t>
      </w:r>
      <w:r w:rsidR="00122EC7" w:rsidRPr="00122EC7">
        <w:rPr>
          <w:rFonts w:ascii="Times New Roman" w:hAnsi="Times New Roman"/>
          <w:color w:val="FF0000"/>
          <w:sz w:val="28"/>
          <w:lang w:val="en-US"/>
        </w:rPr>
        <w:t>CYBER-</w:t>
      </w:r>
      <w:r w:rsidRPr="002565F9">
        <w:rPr>
          <w:rFonts w:ascii="Times New Roman" w:hAnsi="Times New Roman"/>
          <w:sz w:val="28"/>
          <w:lang w:val="en-US"/>
        </w:rPr>
        <w:t xml:space="preserve"> -crime, -space, -slacking</w:t>
      </w:r>
    </w:p>
    <w:p w14:paraId="427D1B5F" w14:textId="7F38F8C8"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UP</w:t>
      </w:r>
      <w:r w:rsidRPr="00DB4C92">
        <w:rPr>
          <w:rFonts w:ascii="Times New Roman" w:hAnsi="Times New Roman"/>
          <w:color w:val="00B0F0"/>
          <w:sz w:val="28"/>
          <w:lang w:val="en-US"/>
        </w:rPr>
        <w:t xml:space="preserve">-                                       </w:t>
      </w:r>
      <w:r w:rsidR="00DB4C92" w:rsidRPr="00DB4C92">
        <w:rPr>
          <w:rFonts w:ascii="Times New Roman" w:hAnsi="Times New Roman"/>
          <w:color w:val="00B0F0"/>
          <w:sz w:val="28"/>
          <w:lang w:val="en-US"/>
        </w:rPr>
        <w:t>RE-</w:t>
      </w:r>
      <w:r w:rsidRPr="00DB4C92">
        <w:rPr>
          <w:rFonts w:ascii="Times New Roman" w:hAnsi="Times New Roman"/>
          <w:color w:val="00B0F0"/>
          <w:sz w:val="28"/>
          <w:lang w:val="en-US"/>
        </w:rPr>
        <w:t xml:space="preserve">       </w:t>
      </w:r>
      <w:r w:rsidR="00122EC7" w:rsidRPr="00122EC7">
        <w:rPr>
          <w:rFonts w:ascii="Times New Roman" w:hAnsi="Times New Roman"/>
          <w:color w:val="FF0000"/>
          <w:sz w:val="28"/>
          <w:lang w:val="en-US"/>
        </w:rPr>
        <w:t xml:space="preserve">DOWN- </w:t>
      </w:r>
      <w:r w:rsidR="00122EC7">
        <w:rPr>
          <w:rFonts w:ascii="Times New Roman" w:hAnsi="Times New Roman"/>
          <w:sz w:val="28"/>
          <w:lang w:val="en-US"/>
        </w:rPr>
        <w:t xml:space="preserve">  </w:t>
      </w:r>
      <w:r w:rsidRPr="002565F9">
        <w:rPr>
          <w:rFonts w:ascii="Times New Roman" w:hAnsi="Times New Roman"/>
          <w:sz w:val="28"/>
          <w:lang w:val="en-US"/>
        </w:rPr>
        <w:t>-write, -boot, -set, -usable</w:t>
      </w:r>
    </w:p>
    <w:p w14:paraId="548FE054" w14:textId="087597E9" w:rsidR="00A005BC"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CYBER-                                             </w:t>
      </w:r>
      <w:r w:rsidRPr="00DB4C92">
        <w:rPr>
          <w:rFonts w:ascii="Times New Roman" w:hAnsi="Times New Roman"/>
          <w:color w:val="00B0F0"/>
          <w:sz w:val="28"/>
          <w:lang w:val="en-US"/>
        </w:rPr>
        <w:t xml:space="preserve"> </w:t>
      </w:r>
      <w:r w:rsidR="00DB4C92" w:rsidRPr="00DB4C92">
        <w:rPr>
          <w:rFonts w:ascii="Times New Roman" w:hAnsi="Times New Roman"/>
          <w:color w:val="00B0F0"/>
          <w:sz w:val="28"/>
          <w:lang w:val="en-US"/>
        </w:rPr>
        <w:t>UP</w:t>
      </w:r>
      <w:r w:rsidRPr="00DB4C92">
        <w:rPr>
          <w:rFonts w:ascii="Times New Roman" w:hAnsi="Times New Roman"/>
          <w:color w:val="00B0F0"/>
          <w:sz w:val="28"/>
          <w:lang w:val="en-US"/>
        </w:rPr>
        <w:t xml:space="preserve">           </w:t>
      </w:r>
      <w:r w:rsidR="00122EC7" w:rsidRPr="00122EC7">
        <w:rPr>
          <w:rFonts w:ascii="Times New Roman" w:hAnsi="Times New Roman"/>
          <w:color w:val="FF0000"/>
          <w:sz w:val="28"/>
          <w:lang w:val="en-US"/>
        </w:rPr>
        <w:t>RE-</w:t>
      </w:r>
      <w:r w:rsidR="00122EC7">
        <w:rPr>
          <w:rFonts w:ascii="Times New Roman" w:hAnsi="Times New Roman"/>
          <w:sz w:val="28"/>
          <w:lang w:val="en-US"/>
        </w:rPr>
        <w:t xml:space="preserve"> </w:t>
      </w:r>
      <w:r w:rsidRPr="002565F9">
        <w:rPr>
          <w:rFonts w:ascii="Times New Roman" w:hAnsi="Times New Roman"/>
          <w:sz w:val="28"/>
          <w:lang w:val="en-US"/>
        </w:rPr>
        <w:t>-grade, -date, -load</w:t>
      </w:r>
    </w:p>
    <w:p w14:paraId="30513CE6" w14:textId="77777777" w:rsidR="00122EC7" w:rsidRPr="002565F9" w:rsidRDefault="00122EC7" w:rsidP="00A005BC">
      <w:pPr>
        <w:spacing w:after="0" w:line="240" w:lineRule="auto"/>
        <w:ind w:firstLine="709"/>
        <w:contextualSpacing/>
        <w:jc w:val="both"/>
        <w:rPr>
          <w:rFonts w:ascii="Times New Roman" w:hAnsi="Times New Roman"/>
          <w:sz w:val="28"/>
          <w:lang w:val="en-US"/>
        </w:rPr>
      </w:pPr>
    </w:p>
    <w:p w14:paraId="2E9DE809"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ADB5BDC"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b/>
          <w:bCs/>
          <w:sz w:val="28"/>
          <w:lang w:val="en-US"/>
        </w:rPr>
        <w:t>IX. Complete these definitions with the words from Exercise VIII</w:t>
      </w:r>
      <w:r w:rsidRPr="002565F9">
        <w:rPr>
          <w:rFonts w:ascii="Times New Roman" w:hAnsi="Times New Roman"/>
          <w:sz w:val="28"/>
          <w:lang w:val="en-US"/>
        </w:rPr>
        <w:t>.</w:t>
      </w:r>
    </w:p>
    <w:p w14:paraId="4C6008C6" w14:textId="7939918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_</w:t>
      </w:r>
      <w:r w:rsidR="00527CEC" w:rsidRPr="00527CEC">
        <w:rPr>
          <w:rFonts w:ascii="Times New Roman" w:hAnsi="Times New Roman"/>
          <w:color w:val="FF0000"/>
          <w:sz w:val="28"/>
          <w:lang w:val="en-US"/>
        </w:rPr>
        <w:t>up-date</w:t>
      </w:r>
      <w:r w:rsidRPr="002565F9">
        <w:rPr>
          <w:rFonts w:ascii="Times New Roman" w:hAnsi="Times New Roman"/>
          <w:sz w:val="28"/>
          <w:lang w:val="en-US"/>
        </w:rPr>
        <w:t>__ is to modify data in a file so that it has the most recent information.</w:t>
      </w:r>
    </w:p>
    <w:p w14:paraId="1B3D6587" w14:textId="76D1EB44"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__</w:t>
      </w:r>
      <w:r w:rsidR="00DB4C92" w:rsidRPr="00DB4C92">
        <w:rPr>
          <w:rFonts w:ascii="Times New Roman" w:hAnsi="Times New Roman"/>
          <w:color w:val="FF0000"/>
          <w:sz w:val="28"/>
          <w:lang w:val="en-US"/>
        </w:rPr>
        <w:t xml:space="preserve">e-commerce </w:t>
      </w:r>
      <w:r w:rsidRPr="002565F9">
        <w:rPr>
          <w:rFonts w:ascii="Times New Roman" w:hAnsi="Times New Roman"/>
          <w:sz w:val="28"/>
          <w:lang w:val="en-US"/>
        </w:rPr>
        <w:t>_ is the buying and selling of products and services over the Internet.</w:t>
      </w:r>
    </w:p>
    <w:p w14:paraId="1D6CBE77" w14:textId="46FDC466"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_</w:t>
      </w:r>
      <w:r w:rsidR="00527CEC" w:rsidRPr="00527CEC">
        <w:rPr>
          <w:rFonts w:ascii="Times New Roman" w:hAnsi="Times New Roman"/>
          <w:color w:val="FF0000"/>
          <w:sz w:val="28"/>
          <w:lang w:val="en-US"/>
        </w:rPr>
        <w:t>down-time</w:t>
      </w:r>
      <w:r w:rsidRPr="002565F9">
        <w:rPr>
          <w:rFonts w:ascii="Times New Roman" w:hAnsi="Times New Roman"/>
          <w:sz w:val="28"/>
          <w:lang w:val="en-US"/>
        </w:rPr>
        <w:t>__ is when a network or a computer is not working or unavailable for use.</w:t>
      </w:r>
    </w:p>
    <w:p w14:paraId="6FD3AD93" w14:textId="15F85E00"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_</w:t>
      </w:r>
      <w:r w:rsidR="00DB4C92" w:rsidRPr="00DB4C92">
        <w:rPr>
          <w:rFonts w:ascii="Times New Roman" w:hAnsi="Times New Roman"/>
          <w:color w:val="FF0000"/>
          <w:sz w:val="28"/>
          <w:lang w:val="en-US"/>
        </w:rPr>
        <w:t>re-</w:t>
      </w:r>
      <w:r w:rsidR="00527CEC">
        <w:rPr>
          <w:rFonts w:ascii="Times New Roman" w:hAnsi="Times New Roman"/>
          <w:color w:val="FF0000"/>
          <w:sz w:val="28"/>
          <w:lang w:val="en-US"/>
        </w:rPr>
        <w:t>boot</w:t>
      </w:r>
      <w:r w:rsidRPr="002565F9">
        <w:rPr>
          <w:rFonts w:ascii="Times New Roman" w:hAnsi="Times New Roman"/>
          <w:sz w:val="28"/>
          <w:lang w:val="en-US"/>
        </w:rPr>
        <w:t>__ is to start the computer again.</w:t>
      </w:r>
    </w:p>
    <w:p w14:paraId="26B6D225" w14:textId="1C75BE51"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_</w:t>
      </w:r>
      <w:r w:rsidR="00DB4C92" w:rsidRPr="00DB4C92">
        <w:rPr>
          <w:rFonts w:ascii="Times New Roman" w:hAnsi="Times New Roman"/>
          <w:color w:val="FF0000"/>
          <w:sz w:val="28"/>
          <w:lang w:val="en-US"/>
        </w:rPr>
        <w:t>cyber-space</w:t>
      </w:r>
      <w:r w:rsidRPr="002565F9">
        <w:rPr>
          <w:rFonts w:ascii="Times New Roman" w:hAnsi="Times New Roman"/>
          <w:sz w:val="28"/>
          <w:lang w:val="en-US"/>
        </w:rPr>
        <w:t>__ is the environment in which communication over computer networks occurs.</w:t>
      </w:r>
    </w:p>
    <w:p w14:paraId="4EA8A517" w14:textId="23F1FA32"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_</w:t>
      </w:r>
      <w:r w:rsidR="00DB4C92" w:rsidRPr="00DB4C92">
        <w:rPr>
          <w:rFonts w:ascii="Times New Roman" w:hAnsi="Times New Roman"/>
          <w:color w:val="FF0000"/>
          <w:sz w:val="28"/>
          <w:lang w:val="en-US"/>
        </w:rPr>
        <w:t>up-grade</w:t>
      </w:r>
      <w:r w:rsidRPr="002565F9">
        <w:rPr>
          <w:rFonts w:ascii="Times New Roman" w:hAnsi="Times New Roman"/>
          <w:sz w:val="28"/>
          <w:lang w:val="en-US"/>
        </w:rPr>
        <w:t>__ is to add or replace hardware or software in order to expand the computer’s power.</w:t>
      </w:r>
    </w:p>
    <w:p w14:paraId="36D2406B" w14:textId="17FD9058"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_</w:t>
      </w:r>
      <w:r w:rsidR="00527CEC" w:rsidRPr="00527CEC">
        <w:rPr>
          <w:rFonts w:ascii="Times New Roman" w:hAnsi="Times New Roman"/>
          <w:color w:val="FF0000"/>
          <w:sz w:val="28"/>
          <w:lang w:val="en-US"/>
        </w:rPr>
        <w:t>e-mail</w:t>
      </w:r>
      <w:r w:rsidRPr="002565F9">
        <w:rPr>
          <w:rFonts w:ascii="Times New Roman" w:hAnsi="Times New Roman"/>
          <w:sz w:val="28"/>
          <w:lang w:val="en-US"/>
        </w:rPr>
        <w:t xml:space="preserve">__ is using a company’s Internet access for activities which are not work-related, </w:t>
      </w:r>
      <w:proofErr w:type="gramStart"/>
      <w:r w:rsidRPr="002565F9">
        <w:rPr>
          <w:rFonts w:ascii="Times New Roman" w:hAnsi="Times New Roman"/>
          <w:sz w:val="28"/>
          <w:lang w:val="en-US"/>
        </w:rPr>
        <w:t>e.g.</w:t>
      </w:r>
      <w:proofErr w:type="gramEnd"/>
      <w:r w:rsidRPr="002565F9">
        <w:rPr>
          <w:rFonts w:ascii="Times New Roman" w:hAnsi="Times New Roman"/>
          <w:sz w:val="28"/>
          <w:lang w:val="en-US"/>
        </w:rPr>
        <w:t xml:space="preserve"> emailing friends, playing games, etc.</w:t>
      </w:r>
    </w:p>
    <w:p w14:paraId="3AFE1347"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40364C6E"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X.</w:t>
      </w:r>
      <w:r w:rsidRPr="002565F9">
        <w:rPr>
          <w:rFonts w:ascii="Times New Roman" w:hAnsi="Times New Roman"/>
          <w:sz w:val="28"/>
          <w:lang w:val="en-US"/>
        </w:rPr>
        <w:t xml:space="preserve">  </w:t>
      </w:r>
      <w:proofErr w:type="spellStart"/>
      <w:r w:rsidRPr="002565F9">
        <w:rPr>
          <w:rFonts w:ascii="Times New Roman" w:hAnsi="Times New Roman"/>
          <w:b/>
          <w:bCs/>
          <w:sz w:val="28"/>
          <w:lang w:val="en-US"/>
        </w:rPr>
        <w:t>Practise</w:t>
      </w:r>
      <w:proofErr w:type="spellEnd"/>
      <w:r w:rsidRPr="002565F9">
        <w:rPr>
          <w:rFonts w:ascii="Times New Roman" w:hAnsi="Times New Roman"/>
          <w:b/>
          <w:bCs/>
          <w:sz w:val="28"/>
          <w:lang w:val="en-US"/>
        </w:rPr>
        <w:t xml:space="preserve"> conditional sentences. </w:t>
      </w:r>
    </w:p>
    <w:p w14:paraId="7E1EF64B"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 a) Transform the following sentences according to the model.</w:t>
      </w:r>
    </w:p>
    <w:p w14:paraId="04DB8F64"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7618916B" w14:textId="77777777" w:rsidR="00A005BC" w:rsidRPr="002565F9" w:rsidRDefault="00A005BC" w:rsidP="00A005BC">
      <w:pPr>
        <w:spacing w:after="0" w:line="240" w:lineRule="auto"/>
        <w:ind w:firstLine="709"/>
        <w:contextualSpacing/>
        <w:jc w:val="both"/>
        <w:rPr>
          <w:rFonts w:ascii="Times New Roman" w:hAnsi="Times New Roman"/>
          <w:i/>
          <w:iCs/>
          <w:sz w:val="28"/>
          <w:lang w:val="en-US"/>
        </w:rPr>
      </w:pPr>
      <w:r w:rsidRPr="002565F9">
        <w:rPr>
          <w:rFonts w:ascii="Times New Roman" w:hAnsi="Times New Roman"/>
          <w:i/>
          <w:iCs/>
          <w:sz w:val="28"/>
          <w:lang w:val="en-US"/>
        </w:rPr>
        <w:t>(Model:) He runs round the park every morning, so he keeps very fit.</w:t>
      </w:r>
    </w:p>
    <w:p w14:paraId="278FA883" w14:textId="77777777" w:rsidR="00A005BC" w:rsidRPr="002565F9" w:rsidRDefault="00A005BC" w:rsidP="00A005BC">
      <w:pPr>
        <w:spacing w:after="0" w:line="240" w:lineRule="auto"/>
        <w:ind w:firstLine="709"/>
        <w:contextualSpacing/>
        <w:jc w:val="both"/>
        <w:rPr>
          <w:rFonts w:ascii="Times New Roman" w:hAnsi="Times New Roman"/>
          <w:i/>
          <w:iCs/>
          <w:sz w:val="28"/>
          <w:lang w:val="en-US"/>
        </w:rPr>
      </w:pPr>
      <w:r w:rsidRPr="002565F9">
        <w:rPr>
          <w:rFonts w:ascii="Times New Roman" w:hAnsi="Times New Roman"/>
          <w:i/>
          <w:iCs/>
          <w:sz w:val="28"/>
          <w:lang w:val="en-US"/>
        </w:rPr>
        <w:t>If I ran round the park every morning, I would keep fit, too.</w:t>
      </w:r>
    </w:p>
    <w:p w14:paraId="4D408022"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38066AFB" w14:textId="2819E51B" w:rsidR="004F3757" w:rsidRPr="00A86441" w:rsidRDefault="00A005BC" w:rsidP="00A005BC">
      <w:pPr>
        <w:spacing w:after="0" w:line="240" w:lineRule="auto"/>
        <w:ind w:firstLine="709"/>
        <w:contextualSpacing/>
        <w:jc w:val="both"/>
        <w:rPr>
          <w:rFonts w:ascii="Times New Roman" w:hAnsi="Times New Roman"/>
          <w:color w:val="FF0000"/>
          <w:sz w:val="28"/>
          <w:lang w:val="en-US"/>
        </w:rPr>
      </w:pPr>
      <w:r w:rsidRPr="002565F9">
        <w:rPr>
          <w:rFonts w:ascii="Times New Roman" w:hAnsi="Times New Roman"/>
          <w:sz w:val="28"/>
          <w:lang w:val="en-US"/>
        </w:rPr>
        <w:t xml:space="preserve">1. He lives in the South, so he can grow a lot of flowers. </w:t>
      </w:r>
      <w:r w:rsidR="004F3757" w:rsidRPr="00A86441">
        <w:rPr>
          <w:rFonts w:ascii="Times New Roman" w:hAnsi="Times New Roman"/>
          <w:color w:val="FF0000"/>
          <w:sz w:val="28"/>
          <w:lang w:val="en-US"/>
        </w:rPr>
        <w:t>If I live</w:t>
      </w:r>
      <w:r w:rsidR="00A86441" w:rsidRPr="00A86441">
        <w:rPr>
          <w:rFonts w:ascii="Times New Roman" w:hAnsi="Times New Roman"/>
          <w:color w:val="FF0000"/>
          <w:sz w:val="28"/>
          <w:lang w:val="en-US"/>
        </w:rPr>
        <w:t>d</w:t>
      </w:r>
      <w:r w:rsidR="004F3757" w:rsidRPr="00A86441">
        <w:rPr>
          <w:rFonts w:ascii="Times New Roman" w:hAnsi="Times New Roman"/>
          <w:color w:val="FF0000"/>
          <w:sz w:val="28"/>
          <w:lang w:val="en-US"/>
        </w:rPr>
        <w:t xml:space="preserve"> in the South, </w:t>
      </w:r>
      <w:r w:rsidR="00A86441" w:rsidRPr="00A86441">
        <w:rPr>
          <w:rFonts w:ascii="Times New Roman" w:hAnsi="Times New Roman"/>
          <w:color w:val="FF0000"/>
          <w:sz w:val="28"/>
          <w:lang w:val="en-US"/>
        </w:rPr>
        <w:t>I would</w:t>
      </w:r>
      <w:r w:rsidR="004F3757" w:rsidRPr="00A86441">
        <w:rPr>
          <w:rFonts w:ascii="Times New Roman" w:hAnsi="Times New Roman"/>
          <w:color w:val="FF0000"/>
          <w:sz w:val="28"/>
          <w:lang w:val="en-US"/>
        </w:rPr>
        <w:t xml:space="preserve"> grow a lot of flowers</w:t>
      </w:r>
    </w:p>
    <w:p w14:paraId="29E569BF" w14:textId="5351E6D6" w:rsidR="00A86441"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He lives near his work, so he is never late.</w:t>
      </w:r>
      <w:r w:rsidR="00A86441" w:rsidRPr="00A86441">
        <w:rPr>
          <w:rFonts w:ascii="Times New Roman" w:hAnsi="Times New Roman"/>
          <w:color w:val="FF0000"/>
          <w:sz w:val="28"/>
          <w:lang w:val="en-US"/>
        </w:rPr>
        <w:t xml:space="preserve"> If I lived near my work, I would be never late.</w:t>
      </w:r>
    </w:p>
    <w:p w14:paraId="6F7B6C14" w14:textId="45C29110" w:rsidR="00A86441"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He goes to bed early, so he always wakes up in time.</w:t>
      </w:r>
      <w:r w:rsidR="00A86441" w:rsidRPr="002565F9">
        <w:rPr>
          <w:rFonts w:ascii="Times New Roman" w:hAnsi="Times New Roman"/>
          <w:sz w:val="28"/>
          <w:lang w:val="en-US"/>
        </w:rPr>
        <w:t xml:space="preserve"> </w:t>
      </w:r>
      <w:r w:rsidR="00A86441" w:rsidRPr="00A86441">
        <w:rPr>
          <w:rFonts w:ascii="Times New Roman" w:hAnsi="Times New Roman"/>
          <w:color w:val="FF0000"/>
          <w:sz w:val="28"/>
          <w:lang w:val="en-US"/>
        </w:rPr>
        <w:t>If I went to bed early, I would always wake up in time</w:t>
      </w:r>
    </w:p>
    <w:p w14:paraId="00537178" w14:textId="364F7D51" w:rsidR="00A86441" w:rsidRPr="002565F9" w:rsidRDefault="00A005BC" w:rsidP="00A86441">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4. They have a maid, so they can enjoy themselves. </w:t>
      </w:r>
      <w:r w:rsidR="00A86441" w:rsidRPr="00A86441">
        <w:rPr>
          <w:rFonts w:ascii="Times New Roman" w:hAnsi="Times New Roman"/>
          <w:color w:val="FF0000"/>
          <w:sz w:val="28"/>
          <w:lang w:val="en-US"/>
        </w:rPr>
        <w:t xml:space="preserve">If I had a maid, I would enjoy myself. </w:t>
      </w:r>
    </w:p>
    <w:p w14:paraId="3E806A53" w14:textId="1C34B5B4" w:rsidR="00A005BC" w:rsidRPr="002565F9" w:rsidRDefault="00A005BC" w:rsidP="00A005BC">
      <w:pPr>
        <w:spacing w:after="0" w:line="240" w:lineRule="auto"/>
        <w:ind w:firstLine="709"/>
        <w:contextualSpacing/>
        <w:jc w:val="both"/>
        <w:rPr>
          <w:rFonts w:ascii="Times New Roman" w:hAnsi="Times New Roman"/>
          <w:sz w:val="28"/>
          <w:lang w:val="en-US"/>
        </w:rPr>
      </w:pPr>
    </w:p>
    <w:p w14:paraId="5F7BC10D"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b) Put the verbs in brackets into the correct form.</w:t>
      </w:r>
    </w:p>
    <w:p w14:paraId="29A9F3D4" w14:textId="7E808A8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If he worked more slowly, he (not </w:t>
      </w:r>
      <w:proofErr w:type="gramStart"/>
      <w:r w:rsidRPr="002565F9">
        <w:rPr>
          <w:rFonts w:ascii="Times New Roman" w:hAnsi="Times New Roman"/>
          <w:sz w:val="28"/>
          <w:lang w:val="en-US"/>
        </w:rPr>
        <w:t>make) ..</w:t>
      </w:r>
      <w:proofErr w:type="gramEnd"/>
      <w:r w:rsidR="00003831" w:rsidRPr="002025E6">
        <w:rPr>
          <w:rFonts w:ascii="Times New Roman" w:hAnsi="Times New Roman"/>
          <w:color w:val="FF0000"/>
          <w:sz w:val="28"/>
          <w:lang w:val="en-US"/>
        </w:rPr>
        <w:t xml:space="preserve">wouldn’t make </w:t>
      </w:r>
      <w:r w:rsidRPr="002565F9">
        <w:rPr>
          <w:rFonts w:ascii="Times New Roman" w:hAnsi="Times New Roman"/>
          <w:sz w:val="28"/>
          <w:lang w:val="en-US"/>
        </w:rPr>
        <w:t>........ so many mistakes. 2. I could give you his address if I (know</w:t>
      </w:r>
      <w:proofErr w:type="gramStart"/>
      <w:r w:rsidRPr="002565F9">
        <w:rPr>
          <w:rFonts w:ascii="Times New Roman" w:hAnsi="Times New Roman"/>
          <w:sz w:val="28"/>
          <w:lang w:val="en-US"/>
        </w:rPr>
        <w:t>) .</w:t>
      </w:r>
      <w:r w:rsidR="002025E6" w:rsidRPr="002025E6">
        <w:rPr>
          <w:rFonts w:ascii="Times New Roman" w:hAnsi="Times New Roman"/>
          <w:color w:val="FF0000"/>
          <w:sz w:val="28"/>
          <w:lang w:val="en-US"/>
        </w:rPr>
        <w:t>knew</w:t>
      </w:r>
      <w:proofErr w:type="gramEnd"/>
      <w:r w:rsidRPr="002025E6">
        <w:rPr>
          <w:rFonts w:ascii="Times New Roman" w:hAnsi="Times New Roman"/>
          <w:color w:val="FF0000"/>
          <w:sz w:val="28"/>
          <w:lang w:val="en-US"/>
        </w:rPr>
        <w:t xml:space="preserve">........ </w:t>
      </w:r>
      <w:r w:rsidRPr="002565F9">
        <w:rPr>
          <w:rFonts w:ascii="Times New Roman" w:hAnsi="Times New Roman"/>
          <w:sz w:val="28"/>
          <w:lang w:val="en-US"/>
        </w:rPr>
        <w:t>it. 3. I (keep)</w:t>
      </w:r>
      <w:r>
        <w:rPr>
          <w:rFonts w:ascii="Times New Roman" w:hAnsi="Times New Roman"/>
          <w:sz w:val="28"/>
          <w:lang w:val="en-US"/>
        </w:rPr>
        <w:t xml:space="preserve"> </w:t>
      </w:r>
      <w:r w:rsidRPr="002025E6">
        <w:rPr>
          <w:rFonts w:ascii="Times New Roman" w:hAnsi="Times New Roman"/>
          <w:color w:val="FF0000"/>
          <w:sz w:val="28"/>
          <w:lang w:val="en-US"/>
        </w:rPr>
        <w:t>.</w:t>
      </w:r>
      <w:r w:rsidR="002025E6" w:rsidRPr="002025E6">
        <w:rPr>
          <w:rFonts w:ascii="Times New Roman" w:hAnsi="Times New Roman"/>
          <w:color w:val="FF0000"/>
          <w:sz w:val="28"/>
          <w:lang w:val="en-US"/>
        </w:rPr>
        <w:t>kept</w:t>
      </w:r>
      <w:r>
        <w:rPr>
          <w:rFonts w:ascii="Times New Roman" w:hAnsi="Times New Roman"/>
          <w:sz w:val="28"/>
          <w:lang w:val="en-US"/>
        </w:rPr>
        <w:t>…</w:t>
      </w:r>
      <w:r w:rsidRPr="002565F9">
        <w:rPr>
          <w:rFonts w:ascii="Times New Roman" w:hAnsi="Times New Roman"/>
          <w:sz w:val="28"/>
          <w:lang w:val="en-US"/>
        </w:rPr>
        <w:t xml:space="preserve"> a gardener if I could afford it. 4. What would you do if the lift (get) </w:t>
      </w:r>
      <w:r w:rsidRPr="002025E6">
        <w:rPr>
          <w:rFonts w:ascii="Times New Roman" w:hAnsi="Times New Roman"/>
          <w:color w:val="FF0000"/>
          <w:sz w:val="28"/>
          <w:lang w:val="en-US"/>
        </w:rPr>
        <w:t>......</w:t>
      </w:r>
      <w:r w:rsidR="002025E6" w:rsidRPr="002025E6">
        <w:rPr>
          <w:rFonts w:ascii="Times New Roman" w:hAnsi="Times New Roman"/>
          <w:color w:val="FF0000"/>
          <w:sz w:val="28"/>
          <w:lang w:val="en-US"/>
        </w:rPr>
        <w:t>got</w:t>
      </w:r>
      <w:r w:rsidRPr="002025E6">
        <w:rPr>
          <w:rFonts w:ascii="Times New Roman" w:hAnsi="Times New Roman"/>
          <w:color w:val="FF0000"/>
          <w:sz w:val="28"/>
          <w:lang w:val="en-US"/>
        </w:rPr>
        <w:t xml:space="preserve">...... </w:t>
      </w:r>
      <w:r w:rsidRPr="002565F9">
        <w:rPr>
          <w:rFonts w:ascii="Times New Roman" w:hAnsi="Times New Roman"/>
          <w:sz w:val="28"/>
          <w:lang w:val="en-US"/>
        </w:rPr>
        <w:t>stuck between two floors?  5. He (not go)</w:t>
      </w:r>
      <w:r>
        <w:rPr>
          <w:rFonts w:ascii="Times New Roman" w:hAnsi="Times New Roman"/>
          <w:sz w:val="28"/>
          <w:lang w:val="en-US"/>
        </w:rPr>
        <w:t xml:space="preserve"> </w:t>
      </w:r>
      <w:r w:rsidRPr="002565F9">
        <w:rPr>
          <w:rFonts w:ascii="Times New Roman" w:hAnsi="Times New Roman"/>
          <w:sz w:val="28"/>
          <w:lang w:val="en-US"/>
        </w:rPr>
        <w:t>.......</w:t>
      </w:r>
      <w:r w:rsidR="002025E6" w:rsidRPr="002025E6">
        <w:rPr>
          <w:rFonts w:ascii="Times New Roman" w:hAnsi="Times New Roman"/>
          <w:color w:val="FF0000"/>
          <w:sz w:val="28"/>
          <w:lang w:val="en-US"/>
        </w:rPr>
        <w:t>wouldn’t go</w:t>
      </w:r>
      <w:r w:rsidRPr="002025E6">
        <w:rPr>
          <w:rFonts w:ascii="Times New Roman" w:hAnsi="Times New Roman"/>
          <w:color w:val="FF0000"/>
          <w:sz w:val="28"/>
          <w:lang w:val="en-US"/>
        </w:rPr>
        <w:t xml:space="preserve">...... </w:t>
      </w:r>
      <w:r w:rsidRPr="002565F9">
        <w:rPr>
          <w:rFonts w:ascii="Times New Roman" w:hAnsi="Times New Roman"/>
          <w:sz w:val="28"/>
          <w:lang w:val="en-US"/>
        </w:rPr>
        <w:t>there</w:t>
      </w:r>
      <w:r>
        <w:rPr>
          <w:rFonts w:ascii="Times New Roman" w:hAnsi="Times New Roman"/>
          <w:sz w:val="28"/>
          <w:lang w:val="en-US"/>
        </w:rPr>
        <w:t>,</w:t>
      </w:r>
      <w:r w:rsidRPr="002565F9">
        <w:rPr>
          <w:rFonts w:ascii="Times New Roman" w:hAnsi="Times New Roman"/>
          <w:sz w:val="28"/>
          <w:lang w:val="en-US"/>
        </w:rPr>
        <w:t xml:space="preserve"> if his family were not invited.  6. If I (know) ......</w:t>
      </w:r>
      <w:r w:rsidR="002025E6" w:rsidRPr="002025E6">
        <w:rPr>
          <w:rFonts w:ascii="Times New Roman" w:hAnsi="Times New Roman"/>
          <w:color w:val="FF0000"/>
          <w:sz w:val="28"/>
          <w:lang w:val="en-US"/>
        </w:rPr>
        <w:t xml:space="preserve"> knew</w:t>
      </w:r>
      <w:r w:rsidRPr="002565F9">
        <w:rPr>
          <w:rFonts w:ascii="Times New Roman" w:hAnsi="Times New Roman"/>
          <w:sz w:val="28"/>
          <w:lang w:val="en-US"/>
        </w:rPr>
        <w:t>....... her better, I (introduce)..</w:t>
      </w:r>
      <w:r w:rsidR="002025E6" w:rsidRPr="002025E6">
        <w:rPr>
          <w:rFonts w:ascii="Times New Roman" w:hAnsi="Times New Roman"/>
          <w:color w:val="FF0000"/>
          <w:sz w:val="28"/>
          <w:lang w:val="en-US"/>
        </w:rPr>
        <w:t>would introduce</w:t>
      </w:r>
      <w:r w:rsidRPr="002025E6">
        <w:rPr>
          <w:rFonts w:ascii="Times New Roman" w:hAnsi="Times New Roman"/>
          <w:color w:val="FF0000"/>
          <w:sz w:val="28"/>
          <w:lang w:val="en-US"/>
        </w:rPr>
        <w:t xml:space="preserve">............... </w:t>
      </w:r>
      <w:r w:rsidRPr="002565F9">
        <w:rPr>
          <w:rFonts w:ascii="Times New Roman" w:hAnsi="Times New Roman"/>
          <w:sz w:val="28"/>
          <w:lang w:val="en-US"/>
        </w:rPr>
        <w:t xml:space="preserve">you. </w:t>
      </w:r>
    </w:p>
    <w:p w14:paraId="77FBD943" w14:textId="77777777"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w:t>
      </w:r>
      <w:r w:rsidRPr="002025E6">
        <w:rPr>
          <w:rFonts w:ascii="Times New Roman" w:hAnsi="Times New Roman"/>
          <w:b/>
          <w:bCs/>
          <w:sz w:val="28"/>
          <w:highlight w:val="yellow"/>
          <w:lang w:val="en-US"/>
        </w:rPr>
        <w:t>c) Answer the questions, using complete conditional sentences.</w:t>
      </w:r>
    </w:p>
    <w:p w14:paraId="13CAE9F6" w14:textId="77777777" w:rsidR="00A005BC"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If you had been born in 1960, how old would you have been in 1975?</w:t>
      </w:r>
    </w:p>
    <w:p w14:paraId="25D5519E" w14:textId="2B65B776" w:rsidR="00663071" w:rsidRPr="00663071" w:rsidRDefault="00663071" w:rsidP="00A005BC">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If I</w:t>
      </w:r>
      <w:r w:rsidRPr="002565F9">
        <w:rPr>
          <w:rFonts w:ascii="Times New Roman" w:hAnsi="Times New Roman"/>
          <w:sz w:val="28"/>
          <w:lang w:val="en-US"/>
        </w:rPr>
        <w:t xml:space="preserve"> had been born in 1960</w:t>
      </w:r>
      <w:r>
        <w:rPr>
          <w:rFonts w:ascii="Times New Roman" w:hAnsi="Times New Roman"/>
          <w:sz w:val="28"/>
          <w:lang w:val="en-US"/>
        </w:rPr>
        <w:t>,</w:t>
      </w:r>
      <w:r w:rsidRPr="00663071">
        <w:rPr>
          <w:rFonts w:ascii="Times New Roman" w:hAnsi="Times New Roman"/>
          <w:sz w:val="28"/>
          <w:lang w:val="en-US"/>
        </w:rPr>
        <w:t xml:space="preserve"> I woul</w:t>
      </w:r>
      <w:r>
        <w:rPr>
          <w:rFonts w:ascii="Times New Roman" w:hAnsi="Times New Roman"/>
          <w:sz w:val="28"/>
          <w:lang w:val="en-US"/>
        </w:rPr>
        <w:t>d have been 15 years old in 1975.</w:t>
      </w:r>
    </w:p>
    <w:p w14:paraId="6A7E3757" w14:textId="77777777" w:rsidR="00A005BC"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If you had been late for this lesson, would you have apologized to the teacher?</w:t>
      </w:r>
    </w:p>
    <w:p w14:paraId="6E41534B" w14:textId="5DF4D41E" w:rsidR="00663071" w:rsidRDefault="00663071" w:rsidP="00A005BC">
      <w:pPr>
        <w:spacing w:after="0" w:line="240" w:lineRule="auto"/>
        <w:ind w:firstLine="709"/>
        <w:contextualSpacing/>
        <w:jc w:val="both"/>
        <w:rPr>
          <w:rFonts w:ascii="Times New Roman" w:hAnsi="Times New Roman"/>
          <w:sz w:val="28"/>
          <w:lang w:val="en-US"/>
        </w:rPr>
      </w:pPr>
      <w:r w:rsidRPr="00663071">
        <w:rPr>
          <w:rFonts w:ascii="Times New Roman" w:hAnsi="Times New Roman"/>
          <w:sz w:val="28"/>
          <w:lang w:val="en-US"/>
        </w:rPr>
        <w:t>If I was late for this lesson, I would apologize to the teacher.</w:t>
      </w:r>
    </w:p>
    <w:p w14:paraId="4A7EE073" w14:textId="522DE19C" w:rsidR="004A1FB9" w:rsidRPr="004A0BB4" w:rsidRDefault="004A1FB9" w:rsidP="004A1FB9">
      <w:pPr>
        <w:spacing w:after="0" w:line="240" w:lineRule="auto"/>
        <w:ind w:firstLine="709"/>
        <w:contextualSpacing/>
        <w:jc w:val="both"/>
        <w:rPr>
          <w:rFonts w:ascii="Times New Roman" w:hAnsi="Times New Roman"/>
          <w:color w:val="00B0F0"/>
          <w:sz w:val="28"/>
          <w:lang w:val="en-US"/>
        </w:rPr>
      </w:pPr>
      <w:r w:rsidRPr="004A0BB4">
        <w:rPr>
          <w:rFonts w:ascii="Times New Roman" w:hAnsi="Times New Roman"/>
          <w:color w:val="00B0F0"/>
          <w:sz w:val="28"/>
          <w:lang w:val="en-US"/>
        </w:rPr>
        <w:t xml:space="preserve">If I </w:t>
      </w:r>
      <w:r w:rsidRPr="004A0BB4">
        <w:rPr>
          <w:rFonts w:ascii="Times New Roman" w:hAnsi="Times New Roman"/>
          <w:color w:val="00B0F0"/>
          <w:sz w:val="28"/>
          <w:lang w:val="en-US"/>
        </w:rPr>
        <w:t>had been</w:t>
      </w:r>
      <w:r w:rsidRPr="004A0BB4">
        <w:rPr>
          <w:rFonts w:ascii="Times New Roman" w:hAnsi="Times New Roman"/>
          <w:color w:val="00B0F0"/>
          <w:sz w:val="28"/>
          <w:lang w:val="en-US"/>
        </w:rPr>
        <w:t xml:space="preserve"> late for this lesson, I would </w:t>
      </w:r>
      <w:r w:rsidRPr="004A0BB4">
        <w:rPr>
          <w:rFonts w:ascii="Times New Roman" w:hAnsi="Times New Roman"/>
          <w:color w:val="00B0F0"/>
          <w:sz w:val="28"/>
          <w:lang w:val="en-US"/>
        </w:rPr>
        <w:t xml:space="preserve">have </w:t>
      </w:r>
      <w:r w:rsidRPr="004A0BB4">
        <w:rPr>
          <w:rFonts w:ascii="Times New Roman" w:hAnsi="Times New Roman"/>
          <w:color w:val="00B0F0"/>
          <w:sz w:val="28"/>
          <w:lang w:val="en-US"/>
        </w:rPr>
        <w:t>apologize</w:t>
      </w:r>
      <w:r w:rsidRPr="004A0BB4">
        <w:rPr>
          <w:rFonts w:ascii="Times New Roman" w:hAnsi="Times New Roman"/>
          <w:color w:val="00B0F0"/>
          <w:sz w:val="28"/>
          <w:lang w:val="en-US"/>
        </w:rPr>
        <w:t>d</w:t>
      </w:r>
      <w:r w:rsidRPr="004A0BB4">
        <w:rPr>
          <w:rFonts w:ascii="Times New Roman" w:hAnsi="Times New Roman"/>
          <w:color w:val="00B0F0"/>
          <w:sz w:val="28"/>
          <w:lang w:val="en-US"/>
        </w:rPr>
        <w:t xml:space="preserve"> to the teacher.</w:t>
      </w:r>
    </w:p>
    <w:p w14:paraId="147A728B" w14:textId="7C6C4473" w:rsidR="004A1FB9" w:rsidRPr="004A1FB9" w:rsidRDefault="004A1FB9" w:rsidP="00A005BC">
      <w:pPr>
        <w:spacing w:after="0" w:line="240" w:lineRule="auto"/>
        <w:ind w:firstLine="709"/>
        <w:contextualSpacing/>
        <w:jc w:val="both"/>
        <w:rPr>
          <w:rFonts w:ascii="Times New Roman" w:hAnsi="Times New Roman"/>
          <w:sz w:val="28"/>
          <w:lang w:val="en-US"/>
        </w:rPr>
      </w:pPr>
    </w:p>
    <w:p w14:paraId="071DEE8F" w14:textId="77777777" w:rsidR="00A005BC"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What would you have done if there had been a holiday yesterday?</w:t>
      </w:r>
    </w:p>
    <w:p w14:paraId="5ED503E5" w14:textId="2BFFF962" w:rsidR="00663071" w:rsidRPr="002565F9" w:rsidRDefault="00E16BEC" w:rsidP="00A005BC">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If </w:t>
      </w:r>
      <w:r w:rsidR="004A1FB9">
        <w:rPr>
          <w:rFonts w:ascii="Times New Roman" w:hAnsi="Times New Roman"/>
          <w:sz w:val="28"/>
          <w:lang w:val="en-US"/>
        </w:rPr>
        <w:t xml:space="preserve">it </w:t>
      </w:r>
      <w:r>
        <w:rPr>
          <w:rFonts w:ascii="Times New Roman" w:hAnsi="Times New Roman"/>
          <w:sz w:val="28"/>
          <w:lang w:val="en-US"/>
        </w:rPr>
        <w:t>has been</w:t>
      </w:r>
      <w:r w:rsidR="00663071" w:rsidRPr="00663071">
        <w:rPr>
          <w:rFonts w:ascii="Times New Roman" w:hAnsi="Times New Roman"/>
          <w:sz w:val="28"/>
          <w:lang w:val="en-US"/>
        </w:rPr>
        <w:t xml:space="preserve"> a holiday yesterday, I would have come to it</w:t>
      </w:r>
    </w:p>
    <w:p w14:paraId="22559148" w14:textId="77777777" w:rsidR="00A005BC"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Could you have answered these questions correctly if you had been absent at the last lesson?</w:t>
      </w:r>
    </w:p>
    <w:p w14:paraId="677AB7EE" w14:textId="0980C57C" w:rsidR="00505C4F" w:rsidRPr="00505C4F" w:rsidRDefault="00505C4F" w:rsidP="00A005BC">
      <w:pPr>
        <w:spacing w:after="0" w:line="240" w:lineRule="auto"/>
        <w:ind w:firstLine="709"/>
        <w:contextualSpacing/>
        <w:jc w:val="both"/>
        <w:rPr>
          <w:rFonts w:ascii="Times New Roman" w:hAnsi="Times New Roman"/>
          <w:sz w:val="28"/>
          <w:lang w:val="en-US"/>
        </w:rPr>
      </w:pPr>
      <w:r w:rsidRPr="00505C4F">
        <w:rPr>
          <w:rFonts w:ascii="Times New Roman" w:hAnsi="Times New Roman"/>
          <w:sz w:val="28"/>
          <w:lang w:val="en-US"/>
        </w:rPr>
        <w:t>I would have answered these questions correctly if I had been absent from the last lesson.</w:t>
      </w:r>
    </w:p>
    <w:p w14:paraId="47B34CE0" w14:textId="77777777" w:rsidR="00A005BC" w:rsidRPr="002565F9" w:rsidRDefault="00A005BC" w:rsidP="00A005BC">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 xml:space="preserve">            </w:t>
      </w:r>
      <w:r w:rsidRPr="002025E6">
        <w:rPr>
          <w:rFonts w:ascii="Times New Roman" w:hAnsi="Times New Roman"/>
          <w:b/>
          <w:bCs/>
          <w:sz w:val="28"/>
          <w:highlight w:val="yellow"/>
          <w:lang w:val="en-US"/>
        </w:rPr>
        <w:t>d) Put the verbs in brackets into the correct tenses. Don't forget that there exist mixed types of conditional sentences.</w:t>
      </w:r>
    </w:p>
    <w:p w14:paraId="4498FF6C" w14:textId="7DA459F1" w:rsidR="00A005BC" w:rsidRPr="002565F9" w:rsidRDefault="00A005BC" w:rsidP="00A005BC">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I had a sandwich for lunch. If I </w:t>
      </w:r>
      <w:r w:rsidR="00505C4F" w:rsidRPr="00505C4F">
        <w:rPr>
          <w:rFonts w:ascii="Times New Roman" w:hAnsi="Times New Roman"/>
          <w:color w:val="FF0000"/>
          <w:sz w:val="28"/>
          <w:lang w:val="en-US"/>
        </w:rPr>
        <w:t>had</w:t>
      </w:r>
      <w:r w:rsidR="003C164D">
        <w:rPr>
          <w:rFonts w:ascii="Times New Roman" w:hAnsi="Times New Roman"/>
          <w:color w:val="FF0000"/>
          <w:sz w:val="28"/>
          <w:lang w:val="en-US"/>
        </w:rPr>
        <w:t xml:space="preserve"> </w:t>
      </w:r>
      <w:r w:rsidR="00D77963" w:rsidRPr="00D77963">
        <w:rPr>
          <w:rFonts w:ascii="Times New Roman" w:hAnsi="Times New Roman"/>
          <w:color w:val="00B0F0"/>
          <w:sz w:val="28"/>
          <w:lang w:val="en-US"/>
        </w:rPr>
        <w:t>(</w:t>
      </w:r>
      <w:r w:rsidR="003C164D" w:rsidRPr="00D77963">
        <w:rPr>
          <w:rFonts w:ascii="Times New Roman" w:hAnsi="Times New Roman"/>
          <w:color w:val="00B0F0"/>
          <w:sz w:val="28"/>
          <w:lang w:val="en-US"/>
        </w:rPr>
        <w:t xml:space="preserve">had </w:t>
      </w:r>
      <w:r w:rsidR="003C164D" w:rsidRPr="003C164D">
        <w:rPr>
          <w:rFonts w:ascii="Times New Roman" w:hAnsi="Times New Roman"/>
          <w:color w:val="00B0F0"/>
          <w:sz w:val="28"/>
          <w:lang w:val="en-US"/>
        </w:rPr>
        <w:t>had</w:t>
      </w:r>
      <w:r w:rsidR="00D77963">
        <w:rPr>
          <w:rFonts w:ascii="Times New Roman" w:hAnsi="Times New Roman"/>
          <w:color w:val="00B0F0"/>
          <w:sz w:val="28"/>
          <w:lang w:val="en-US"/>
        </w:rPr>
        <w:t>)</w:t>
      </w:r>
      <w:r w:rsidR="00505C4F" w:rsidRPr="003C164D">
        <w:rPr>
          <w:rFonts w:ascii="Times New Roman" w:hAnsi="Times New Roman"/>
          <w:color w:val="00B0F0"/>
          <w:sz w:val="28"/>
          <w:lang w:val="en-US"/>
        </w:rPr>
        <w:t xml:space="preserve"> </w:t>
      </w:r>
      <w:r w:rsidRPr="002565F9">
        <w:rPr>
          <w:rFonts w:ascii="Times New Roman" w:hAnsi="Times New Roman"/>
          <w:sz w:val="28"/>
          <w:lang w:val="en-US"/>
        </w:rPr>
        <w:t xml:space="preserve">a proper lunch, I </w:t>
      </w:r>
      <w:r w:rsidR="00505C4F" w:rsidRPr="00505C4F">
        <w:rPr>
          <w:rFonts w:ascii="Times New Roman" w:hAnsi="Times New Roman"/>
          <w:sz w:val="28"/>
          <w:lang w:val="en-US"/>
        </w:rPr>
        <w:t xml:space="preserve">wouldn't feel </w:t>
      </w:r>
      <w:r w:rsidRPr="002565F9">
        <w:rPr>
          <w:rFonts w:ascii="Times New Roman" w:hAnsi="Times New Roman"/>
          <w:sz w:val="28"/>
          <w:lang w:val="en-US"/>
        </w:rPr>
        <w:t>so hungry now. 2. He told his friend, "I'm not feeling very well. I</w:t>
      </w:r>
      <w:r w:rsidR="00505C4F" w:rsidRPr="00505C4F">
        <w:rPr>
          <w:rFonts w:ascii="Times New Roman" w:hAnsi="Times New Roman"/>
          <w:sz w:val="28"/>
          <w:lang w:val="en-US"/>
        </w:rPr>
        <w:t xml:space="preserve"> </w:t>
      </w:r>
      <w:r w:rsidR="00505C4F" w:rsidRPr="00505C4F">
        <w:rPr>
          <w:rFonts w:ascii="Times New Roman" w:hAnsi="Times New Roman"/>
          <w:color w:val="FF0000"/>
          <w:sz w:val="28"/>
          <w:lang w:val="en-US"/>
        </w:rPr>
        <w:t>wouldn't be</w:t>
      </w:r>
      <w:r w:rsidR="003C164D">
        <w:rPr>
          <w:rFonts w:ascii="Times New Roman" w:hAnsi="Times New Roman"/>
          <w:color w:val="FF0000"/>
          <w:sz w:val="28"/>
          <w:lang w:val="en-US"/>
        </w:rPr>
        <w:t xml:space="preserve"> </w:t>
      </w:r>
      <w:r w:rsidR="00D77963" w:rsidRPr="00D77963">
        <w:rPr>
          <w:rFonts w:ascii="Times New Roman" w:hAnsi="Times New Roman"/>
          <w:color w:val="00B0F0"/>
          <w:sz w:val="28"/>
          <w:lang w:val="en-US"/>
        </w:rPr>
        <w:t>(</w:t>
      </w:r>
      <w:r w:rsidR="003C164D" w:rsidRPr="00D77963">
        <w:rPr>
          <w:rFonts w:ascii="Times New Roman" w:hAnsi="Times New Roman"/>
          <w:color w:val="00B0F0"/>
          <w:sz w:val="28"/>
          <w:lang w:val="en-US"/>
        </w:rPr>
        <w:t>wouldn’t have been</w:t>
      </w:r>
      <w:r w:rsidR="00D77963">
        <w:rPr>
          <w:rFonts w:ascii="Times New Roman" w:hAnsi="Times New Roman"/>
          <w:color w:val="00B0F0"/>
          <w:sz w:val="28"/>
          <w:lang w:val="en-US"/>
        </w:rPr>
        <w:t>)</w:t>
      </w:r>
      <w:r w:rsidR="00505C4F" w:rsidRPr="00D77963">
        <w:rPr>
          <w:rFonts w:ascii="Times New Roman" w:hAnsi="Times New Roman"/>
          <w:color w:val="00B0F0"/>
          <w:sz w:val="28"/>
          <w:lang w:val="en-US"/>
        </w:rPr>
        <w:t xml:space="preserve"> </w:t>
      </w:r>
      <w:r w:rsidRPr="002565F9">
        <w:rPr>
          <w:rFonts w:ascii="Times New Roman" w:hAnsi="Times New Roman"/>
          <w:sz w:val="28"/>
          <w:lang w:val="en-US"/>
        </w:rPr>
        <w:t xml:space="preserve">here today if I </w:t>
      </w:r>
      <w:r w:rsidR="00505C4F" w:rsidRPr="00505C4F">
        <w:rPr>
          <w:rFonts w:ascii="Times New Roman" w:hAnsi="Times New Roman"/>
          <w:color w:val="FF0000"/>
          <w:sz w:val="28"/>
          <w:lang w:val="en-US"/>
        </w:rPr>
        <w:t>hadn't promised</w:t>
      </w:r>
      <w:r w:rsidR="00D77963">
        <w:rPr>
          <w:rFonts w:ascii="Times New Roman" w:hAnsi="Times New Roman"/>
          <w:color w:val="FF0000"/>
          <w:sz w:val="28"/>
          <w:lang w:val="en-US"/>
        </w:rPr>
        <w:t xml:space="preserve"> </w:t>
      </w:r>
      <w:r w:rsidR="00D77963" w:rsidRPr="00D77963">
        <w:rPr>
          <w:rFonts w:ascii="Times New Roman" w:hAnsi="Times New Roman"/>
          <w:color w:val="00B0F0"/>
          <w:sz w:val="28"/>
          <w:lang w:val="en-US"/>
        </w:rPr>
        <w:t>(didn’t promised)</w:t>
      </w:r>
      <w:r w:rsidR="00505C4F" w:rsidRPr="00D77963">
        <w:rPr>
          <w:rFonts w:ascii="Times New Roman" w:hAnsi="Times New Roman"/>
          <w:color w:val="00B0F0"/>
          <w:sz w:val="28"/>
          <w:lang w:val="en-US"/>
        </w:rPr>
        <w:t xml:space="preserve"> </w:t>
      </w:r>
      <w:r w:rsidRPr="002565F9">
        <w:rPr>
          <w:rFonts w:ascii="Times New Roman" w:hAnsi="Times New Roman"/>
          <w:sz w:val="28"/>
          <w:lang w:val="en-US"/>
        </w:rPr>
        <w:t xml:space="preserve">to come." 3. I can hardly keep my eyes open. If I </w:t>
      </w:r>
      <w:r w:rsidR="00444750">
        <w:rPr>
          <w:rFonts w:ascii="Times New Roman" w:hAnsi="Times New Roman"/>
          <w:color w:val="FF0000"/>
          <w:sz w:val="28"/>
          <w:lang w:val="en-US"/>
        </w:rPr>
        <w:t>gone</w:t>
      </w:r>
      <w:r w:rsidR="00D77963">
        <w:rPr>
          <w:rFonts w:ascii="Times New Roman" w:hAnsi="Times New Roman"/>
          <w:color w:val="FF0000"/>
          <w:sz w:val="28"/>
          <w:lang w:val="en-US"/>
        </w:rPr>
        <w:t xml:space="preserve"> </w:t>
      </w:r>
      <w:r w:rsidR="00D77963" w:rsidRPr="00D77963">
        <w:rPr>
          <w:rFonts w:ascii="Times New Roman" w:hAnsi="Times New Roman"/>
          <w:color w:val="00B0F0"/>
          <w:sz w:val="28"/>
          <w:lang w:val="en-US"/>
        </w:rPr>
        <w:t>(had gone)</w:t>
      </w:r>
      <w:r w:rsidR="00444750">
        <w:rPr>
          <w:rFonts w:ascii="Times New Roman" w:hAnsi="Times New Roman"/>
          <w:color w:val="FF0000"/>
          <w:sz w:val="28"/>
          <w:lang w:val="en-US"/>
        </w:rPr>
        <w:t xml:space="preserve"> </w:t>
      </w:r>
      <w:r w:rsidRPr="002565F9">
        <w:rPr>
          <w:rFonts w:ascii="Times New Roman" w:hAnsi="Times New Roman"/>
          <w:sz w:val="28"/>
          <w:lang w:val="en-US"/>
        </w:rPr>
        <w:t xml:space="preserve">to bed earlier last night, I </w:t>
      </w:r>
      <w:r w:rsidR="00444750" w:rsidRPr="00505C4F">
        <w:rPr>
          <w:rFonts w:ascii="Times New Roman" w:hAnsi="Times New Roman"/>
          <w:color w:val="FF0000"/>
          <w:sz w:val="28"/>
          <w:lang w:val="en-US"/>
        </w:rPr>
        <w:t>would</w:t>
      </w:r>
      <w:r w:rsidR="00D77963">
        <w:rPr>
          <w:rFonts w:ascii="Times New Roman" w:hAnsi="Times New Roman"/>
          <w:color w:val="FF0000"/>
          <w:sz w:val="28"/>
          <w:lang w:val="en-US"/>
        </w:rPr>
        <w:t>n’t</w:t>
      </w:r>
      <w:r w:rsidR="00444750">
        <w:rPr>
          <w:rFonts w:ascii="Times New Roman" w:hAnsi="Times New Roman"/>
          <w:color w:val="FF0000"/>
          <w:sz w:val="28"/>
          <w:lang w:val="en-US"/>
        </w:rPr>
        <w:t xml:space="preserve"> be </w:t>
      </w:r>
      <w:r w:rsidRPr="002565F9">
        <w:rPr>
          <w:rFonts w:ascii="Times New Roman" w:hAnsi="Times New Roman"/>
          <w:sz w:val="28"/>
          <w:lang w:val="en-US"/>
        </w:rPr>
        <w:t xml:space="preserve">so tired now. 4. He looked at his watch while he was driving and thought, "If I </w:t>
      </w:r>
      <w:r w:rsidR="00D77963">
        <w:rPr>
          <w:rFonts w:ascii="Times New Roman" w:hAnsi="Times New Roman"/>
          <w:color w:val="FF0000"/>
          <w:sz w:val="28"/>
          <w:lang w:val="en-US"/>
        </w:rPr>
        <w:t>hadn’t stoppe</w:t>
      </w:r>
      <w:r w:rsidR="000B5B7B">
        <w:rPr>
          <w:rFonts w:ascii="Times New Roman" w:hAnsi="Times New Roman"/>
          <w:color w:val="FF0000"/>
          <w:sz w:val="28"/>
          <w:lang w:val="en-US"/>
        </w:rPr>
        <w:t>d</w:t>
      </w:r>
      <w:r w:rsidR="00D77963">
        <w:rPr>
          <w:rFonts w:ascii="Times New Roman" w:hAnsi="Times New Roman"/>
          <w:color w:val="FF0000"/>
          <w:sz w:val="28"/>
          <w:lang w:val="en-US"/>
        </w:rPr>
        <w:t xml:space="preserve"> </w:t>
      </w:r>
      <w:r w:rsidRPr="002565F9">
        <w:rPr>
          <w:rFonts w:ascii="Times New Roman" w:hAnsi="Times New Roman"/>
          <w:sz w:val="28"/>
          <w:lang w:val="en-US"/>
        </w:rPr>
        <w:t xml:space="preserve">to get petrol, I </w:t>
      </w:r>
      <w:r w:rsidR="000B5B7B">
        <w:rPr>
          <w:rFonts w:ascii="Times New Roman" w:hAnsi="Times New Roman"/>
          <w:color w:val="FF0000"/>
          <w:sz w:val="28"/>
          <w:lang w:val="en-US"/>
        </w:rPr>
        <w:t>might</w:t>
      </w:r>
      <w:r w:rsidR="00444750" w:rsidRPr="00444750">
        <w:rPr>
          <w:rFonts w:ascii="Times New Roman" w:hAnsi="Times New Roman"/>
          <w:color w:val="FF0000"/>
          <w:sz w:val="28"/>
          <w:lang w:val="en-US"/>
        </w:rPr>
        <w:t xml:space="preserve"> </w:t>
      </w:r>
      <w:r w:rsidR="00444750">
        <w:rPr>
          <w:rFonts w:ascii="Times New Roman" w:hAnsi="Times New Roman"/>
          <w:color w:val="FF0000"/>
          <w:sz w:val="28"/>
          <w:lang w:val="en-US"/>
        </w:rPr>
        <w:t xml:space="preserve">be </w:t>
      </w:r>
      <w:r w:rsidRPr="002565F9">
        <w:rPr>
          <w:rFonts w:ascii="Times New Roman" w:hAnsi="Times New Roman"/>
          <w:sz w:val="28"/>
          <w:lang w:val="en-US"/>
        </w:rPr>
        <w:t>home now." (</w:t>
      </w:r>
      <w:proofErr w:type="gramStart"/>
      <w:r w:rsidRPr="002565F9">
        <w:rPr>
          <w:rFonts w:ascii="Times New Roman" w:hAnsi="Times New Roman"/>
          <w:sz w:val="28"/>
          <w:lang w:val="en-US"/>
        </w:rPr>
        <w:t>use</w:t>
      </w:r>
      <w:proofErr w:type="gramEnd"/>
      <w:r w:rsidRPr="002565F9">
        <w:rPr>
          <w:rFonts w:ascii="Times New Roman" w:hAnsi="Times New Roman"/>
          <w:sz w:val="28"/>
          <w:lang w:val="en-US"/>
        </w:rPr>
        <w:t xml:space="preserve"> might) </w:t>
      </w:r>
    </w:p>
    <w:p w14:paraId="3C8BA81A"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54BCCD6D" w14:textId="77777777" w:rsidR="00A005BC" w:rsidRPr="002565F9" w:rsidRDefault="00A005BC" w:rsidP="00A005BC">
      <w:pPr>
        <w:spacing w:after="0" w:line="240" w:lineRule="auto"/>
        <w:ind w:firstLine="709"/>
        <w:contextualSpacing/>
        <w:jc w:val="both"/>
        <w:rPr>
          <w:rFonts w:ascii="Times New Roman" w:hAnsi="Times New Roman"/>
          <w:b/>
          <w:bCs/>
          <w:sz w:val="28"/>
          <w:lang w:val="en-US"/>
        </w:rPr>
      </w:pPr>
      <w:r w:rsidRPr="002565F9">
        <w:rPr>
          <w:rFonts w:ascii="Times New Roman" w:hAnsi="Times New Roman"/>
          <w:b/>
          <w:sz w:val="28"/>
          <w:lang w:val="en-US"/>
        </w:rPr>
        <w:t xml:space="preserve">IX. Speak about </w:t>
      </w:r>
      <w:r w:rsidRPr="002565F9">
        <w:rPr>
          <w:rFonts w:ascii="Times New Roman" w:hAnsi="Times New Roman"/>
          <w:b/>
          <w:bCs/>
          <w:sz w:val="28"/>
          <w:lang w:val="en-US"/>
        </w:rPr>
        <w:t>Internet, instant messaging systems, file transfer protocols and e- male</w:t>
      </w:r>
      <w:r w:rsidRPr="002565F9">
        <w:rPr>
          <w:rFonts w:ascii="Times New Roman" w:hAnsi="Times New Roman"/>
          <w:b/>
          <w:sz w:val="28"/>
          <w:lang w:val="en-US"/>
        </w:rPr>
        <w:t xml:space="preserve"> using key words, phrases and the topic sentences.</w:t>
      </w:r>
    </w:p>
    <w:p w14:paraId="6A21C296" w14:textId="77777777" w:rsidR="00A005BC" w:rsidRPr="002565F9" w:rsidRDefault="00A005BC" w:rsidP="00A005BC">
      <w:pPr>
        <w:spacing w:after="0" w:line="240" w:lineRule="auto"/>
        <w:ind w:firstLine="709"/>
        <w:contextualSpacing/>
        <w:jc w:val="both"/>
        <w:rPr>
          <w:rFonts w:ascii="Times New Roman" w:hAnsi="Times New Roman"/>
          <w:sz w:val="28"/>
          <w:lang w:val="en-US"/>
        </w:rPr>
      </w:pPr>
    </w:p>
    <w:p w14:paraId="3687A469" w14:textId="77777777" w:rsidR="001A644B" w:rsidRPr="00A005BC" w:rsidRDefault="001A644B">
      <w:pPr>
        <w:rPr>
          <w:lang w:val="en-US"/>
        </w:rPr>
      </w:pPr>
    </w:p>
    <w:sectPr w:rsidR="001A644B" w:rsidRPr="00A005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5BC"/>
    <w:rsid w:val="00003831"/>
    <w:rsid w:val="000B5B7B"/>
    <w:rsid w:val="00122EC7"/>
    <w:rsid w:val="001A644B"/>
    <w:rsid w:val="002025E6"/>
    <w:rsid w:val="00210A72"/>
    <w:rsid w:val="002572FD"/>
    <w:rsid w:val="002965F4"/>
    <w:rsid w:val="003C164D"/>
    <w:rsid w:val="003E7DAA"/>
    <w:rsid w:val="00444750"/>
    <w:rsid w:val="004A0BB4"/>
    <w:rsid w:val="004A1FB9"/>
    <w:rsid w:val="004F3757"/>
    <w:rsid w:val="00505C4F"/>
    <w:rsid w:val="00527CEC"/>
    <w:rsid w:val="00541EFB"/>
    <w:rsid w:val="00663071"/>
    <w:rsid w:val="006E296F"/>
    <w:rsid w:val="006E755F"/>
    <w:rsid w:val="00940DB0"/>
    <w:rsid w:val="009538E3"/>
    <w:rsid w:val="00965E15"/>
    <w:rsid w:val="00A005BC"/>
    <w:rsid w:val="00A86441"/>
    <w:rsid w:val="00BE4305"/>
    <w:rsid w:val="00C91B07"/>
    <w:rsid w:val="00CB1243"/>
    <w:rsid w:val="00D77963"/>
    <w:rsid w:val="00DB4C92"/>
    <w:rsid w:val="00DD087F"/>
    <w:rsid w:val="00E16BEC"/>
    <w:rsid w:val="00E43D7D"/>
    <w:rsid w:val="00EB25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70E9"/>
  <w15:chartTrackingRefBased/>
  <w15:docId w15:val="{84107CCE-E554-461B-A7F9-F764BD34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A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3">
    <w:name w:val="Сетка таблицы3"/>
    <w:basedOn w:val="a1"/>
    <w:next w:val="a3"/>
    <w:uiPriority w:val="39"/>
    <w:rsid w:val="00A0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A0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40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mailto:mary-jones@hotmail.co.u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4197</Words>
  <Characters>23928</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4</cp:revision>
  <dcterms:created xsi:type="dcterms:W3CDTF">2022-03-23T10:01:00Z</dcterms:created>
  <dcterms:modified xsi:type="dcterms:W3CDTF">2022-03-23T10:38:00Z</dcterms:modified>
</cp:coreProperties>
</file>
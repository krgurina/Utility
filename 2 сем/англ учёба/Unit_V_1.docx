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4E9" w14:textId="31D30049" w:rsidR="00A005BC" w:rsidRPr="002565F9" w:rsidRDefault="00965E15" w:rsidP="00A005BC">
      <w:pPr>
        <w:spacing w:after="200" w:line="276" w:lineRule="auto"/>
        <w:jc w:val="center"/>
        <w:rPr>
          <w:rFonts w:ascii="Times New Roman" w:eastAsia="Times New Roman" w:hAnsi="Times New Roman" w:cs="Times New Roman"/>
          <w:b/>
          <w:sz w:val="28"/>
          <w:szCs w:val="28"/>
          <w:lang w:val="en-US" w:eastAsia="ru-RU"/>
        </w:rPr>
      </w:pPr>
      <w:r w:rsidRPr="00DB4C92">
        <w:rPr>
          <w:rFonts w:ascii="Times New Roman" w:eastAsia="Times New Roman" w:hAnsi="Times New Roman" w:cs="Times New Roman"/>
          <w:b/>
          <w:sz w:val="28"/>
          <w:szCs w:val="28"/>
          <w:lang w:val="en-US" w:eastAsia="ru-RU"/>
        </w:rPr>
        <w:t xml:space="preserve">  </w:t>
      </w:r>
      <w:r w:rsidR="00A005BC" w:rsidRPr="002565F9">
        <w:rPr>
          <w:rFonts w:ascii="Times New Roman" w:eastAsia="Times New Roman" w:hAnsi="Times New Roman" w:cs="Times New Roman"/>
          <w:b/>
          <w:sz w:val="28"/>
          <w:szCs w:val="28"/>
          <w:lang w:val="en-US" w:eastAsia="ru-RU"/>
        </w:rPr>
        <w:t>Unit V. INTERNET</w:t>
      </w:r>
    </w:p>
    <w:p w14:paraId="5498E125" w14:textId="77777777" w:rsidR="00A005BC" w:rsidRPr="002565F9"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VOCABULARY STUDY</w:t>
      </w:r>
    </w:p>
    <w:p w14:paraId="0802329E" w14:textId="77777777" w:rsidR="00A005BC" w:rsidRPr="002565F9" w:rsidRDefault="00A005BC" w:rsidP="00A005BC">
      <w:pPr>
        <w:spacing w:after="200" w:line="276" w:lineRule="auto"/>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Word List</w:t>
      </w:r>
    </w:p>
    <w:p w14:paraId="575C99A2"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Nouns and noun phrases</w:t>
      </w:r>
    </w:p>
    <w:p w14:paraId="167ECB93"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Decade </w:t>
      </w:r>
      <w:bookmarkStart w:id="0" w:name="_Hlk61456428"/>
      <w:r w:rsidRPr="002565F9">
        <w:rPr>
          <w:rFonts w:ascii="Times New Roman" w:hAnsi="Times New Roman" w:cs="Times New Roman"/>
          <w:sz w:val="28"/>
          <w:lang w:val="en-US"/>
        </w:rPr>
        <w:t>─</w:t>
      </w:r>
      <w:bookmarkEnd w:id="0"/>
      <w:r w:rsidRPr="002565F9">
        <w:rPr>
          <w:rFonts w:ascii="Times New Roman" w:hAnsi="Times New Roman"/>
          <w:sz w:val="28"/>
          <w:lang w:val="en-US"/>
        </w:rPr>
        <w:t xml:space="preserve"> </w:t>
      </w:r>
      <w:r w:rsidRPr="002565F9">
        <w:rPr>
          <w:rFonts w:ascii="Times New Roman" w:hAnsi="Times New Roman"/>
          <w:sz w:val="28"/>
        </w:rPr>
        <w:t>десятилетие</w:t>
      </w:r>
      <w:r w:rsidRPr="002565F9">
        <w:rPr>
          <w:rFonts w:ascii="Times New Roman" w:hAnsi="Times New Roman"/>
          <w:sz w:val="28"/>
          <w:lang w:val="en-US"/>
        </w:rPr>
        <w:t>; attention span ─</w:t>
      </w:r>
      <w:r w:rsidRPr="002565F9">
        <w:rPr>
          <w:lang w:val="en-US"/>
        </w:rPr>
        <w:t xml:space="preserve"> </w:t>
      </w:r>
      <w:proofErr w:type="spellStart"/>
      <w:r w:rsidRPr="002565F9">
        <w:rPr>
          <w:rFonts w:ascii="Times New Roman" w:hAnsi="Times New Roman"/>
          <w:sz w:val="28"/>
          <w:lang w:val="en-US"/>
        </w:rPr>
        <w:t>устойчивость</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внимания</w:t>
      </w:r>
      <w:proofErr w:type="spellEnd"/>
      <w:r w:rsidRPr="002565F9">
        <w:rPr>
          <w:rFonts w:ascii="Times New Roman" w:hAnsi="Times New Roman"/>
          <w:sz w:val="28"/>
          <w:lang w:val="en-US"/>
        </w:rPr>
        <w:t xml:space="preserve">; survey ─ </w:t>
      </w:r>
      <w:r w:rsidRPr="002565F9">
        <w:rPr>
          <w:rFonts w:ascii="Times New Roman" w:hAnsi="Times New Roman"/>
          <w:sz w:val="28"/>
        </w:rPr>
        <w:t>исследование</w:t>
      </w:r>
      <w:r w:rsidRPr="002565F9">
        <w:rPr>
          <w:rFonts w:ascii="Times New Roman" w:hAnsi="Times New Roman"/>
          <w:sz w:val="28"/>
          <w:lang w:val="en-US"/>
        </w:rPr>
        <w:t xml:space="preserve">, </w:t>
      </w:r>
      <w:r w:rsidRPr="002565F9">
        <w:rPr>
          <w:rFonts w:ascii="Times New Roman" w:hAnsi="Times New Roman"/>
          <w:sz w:val="28"/>
        </w:rPr>
        <w:t>опрос</w:t>
      </w:r>
      <w:r w:rsidRPr="002565F9">
        <w:rPr>
          <w:rFonts w:ascii="Times New Roman" w:hAnsi="Times New Roman"/>
          <w:sz w:val="28"/>
          <w:lang w:val="en-US"/>
        </w:rPr>
        <w:t xml:space="preserve">; accolade ─ </w:t>
      </w:r>
      <w:r w:rsidRPr="002565F9">
        <w:rPr>
          <w:rFonts w:ascii="Times New Roman" w:hAnsi="Times New Roman"/>
          <w:sz w:val="28"/>
        </w:rPr>
        <w:t>похвала</w:t>
      </w:r>
      <w:r w:rsidRPr="002565F9">
        <w:rPr>
          <w:rFonts w:ascii="Times New Roman" w:hAnsi="Times New Roman"/>
          <w:sz w:val="28"/>
          <w:lang w:val="en-US"/>
        </w:rPr>
        <w:t xml:space="preserve">; incentive ─ </w:t>
      </w:r>
      <w:r w:rsidRPr="002565F9">
        <w:rPr>
          <w:rFonts w:ascii="Times New Roman" w:hAnsi="Times New Roman"/>
          <w:sz w:val="28"/>
        </w:rPr>
        <w:t>мотив</w:t>
      </w:r>
      <w:r w:rsidRPr="002565F9">
        <w:rPr>
          <w:rFonts w:ascii="Times New Roman" w:hAnsi="Times New Roman"/>
          <w:sz w:val="28"/>
          <w:lang w:val="en-US"/>
        </w:rPr>
        <w:t xml:space="preserve">, </w:t>
      </w:r>
      <w:r w:rsidRPr="002565F9">
        <w:rPr>
          <w:rFonts w:ascii="Times New Roman" w:hAnsi="Times New Roman"/>
          <w:sz w:val="28"/>
        </w:rPr>
        <w:t>стимул</w:t>
      </w:r>
      <w:r w:rsidRPr="002565F9">
        <w:rPr>
          <w:rFonts w:ascii="Times New Roman" w:hAnsi="Times New Roman"/>
          <w:sz w:val="28"/>
          <w:lang w:val="en-US"/>
        </w:rPr>
        <w:t>; mailing list─</w:t>
      </w:r>
      <w:r w:rsidRPr="002565F9">
        <w:rPr>
          <w:lang w:val="en-US"/>
        </w:rPr>
        <w:t xml:space="preserve"> </w:t>
      </w:r>
      <w:proofErr w:type="spellStart"/>
      <w:r w:rsidRPr="002565F9">
        <w:rPr>
          <w:rFonts w:ascii="Times New Roman" w:hAnsi="Times New Roman"/>
          <w:sz w:val="28"/>
          <w:lang w:val="en-US"/>
        </w:rPr>
        <w:t>список</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рассылки</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электронных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почтовых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сообщений</w:t>
      </w:r>
      <w:proofErr w:type="spellEnd"/>
      <w:r w:rsidRPr="002565F9">
        <w:rPr>
          <w:rFonts w:ascii="Times New Roman" w:hAnsi="Times New Roman"/>
          <w:sz w:val="28"/>
          <w:lang w:val="en-US"/>
        </w:rPr>
        <w:t xml:space="preserve">; assignment ─ </w:t>
      </w:r>
      <w:r w:rsidRPr="002565F9">
        <w:rPr>
          <w:rFonts w:ascii="Times New Roman" w:hAnsi="Times New Roman"/>
          <w:sz w:val="28"/>
        </w:rPr>
        <w:t>задание</w:t>
      </w:r>
      <w:r w:rsidRPr="002565F9">
        <w:rPr>
          <w:rFonts w:ascii="Times New Roman" w:hAnsi="Times New Roman"/>
          <w:sz w:val="28"/>
          <w:lang w:val="en-US"/>
        </w:rPr>
        <w:t>; syllabus (pl. syllabi) ─</w:t>
      </w:r>
      <w:r w:rsidRPr="002565F9">
        <w:rPr>
          <w:lang w:val="en-US"/>
        </w:rPr>
        <w:t xml:space="preserve"> </w:t>
      </w:r>
      <w:proofErr w:type="spellStart"/>
      <w:r w:rsidRPr="002565F9">
        <w:rPr>
          <w:rFonts w:ascii="Times New Roman" w:hAnsi="Times New Roman"/>
          <w:sz w:val="28"/>
          <w:lang w:val="en-US"/>
        </w:rPr>
        <w:t>программный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учебный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план</w:t>
      </w:r>
      <w:proofErr w:type="spellEnd"/>
      <w:r w:rsidRPr="002565F9">
        <w:rPr>
          <w:rFonts w:ascii="Times New Roman" w:hAnsi="Times New Roman"/>
          <w:sz w:val="28"/>
          <w:lang w:val="en-US"/>
        </w:rPr>
        <w:t xml:space="preserve">; </w:t>
      </w:r>
    </w:p>
    <w:p w14:paraId="19547336"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Adjectives and collocations</w:t>
      </w:r>
    </w:p>
    <w:p w14:paraId="57D4A9EB"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Broadband ─ </w:t>
      </w:r>
      <w:r w:rsidRPr="002565F9">
        <w:rPr>
          <w:rFonts w:ascii="Times New Roman" w:hAnsi="Times New Roman"/>
          <w:sz w:val="28"/>
        </w:rPr>
        <w:t>широкополосная</w:t>
      </w:r>
      <w:r w:rsidRPr="002565F9">
        <w:rPr>
          <w:rFonts w:ascii="Times New Roman" w:hAnsi="Times New Roman"/>
          <w:sz w:val="28"/>
          <w:lang w:val="en-US"/>
        </w:rPr>
        <w:t xml:space="preserve"> </w:t>
      </w:r>
      <w:r w:rsidRPr="002565F9">
        <w:rPr>
          <w:rFonts w:ascii="Times New Roman" w:hAnsi="Times New Roman"/>
          <w:sz w:val="28"/>
        </w:rPr>
        <w:t>сеть</w:t>
      </w:r>
      <w:r w:rsidRPr="002565F9">
        <w:rPr>
          <w:rFonts w:ascii="Times New Roman" w:hAnsi="Times New Roman"/>
          <w:sz w:val="28"/>
          <w:lang w:val="en-US"/>
        </w:rPr>
        <w:t xml:space="preserve">; instant messaging ─ </w:t>
      </w:r>
      <w:proofErr w:type="spellStart"/>
      <w:r w:rsidRPr="002565F9">
        <w:rPr>
          <w:rFonts w:ascii="Times New Roman" w:hAnsi="Times New Roman"/>
          <w:sz w:val="28"/>
          <w:lang w:val="en-US"/>
        </w:rPr>
        <w:t>система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мгновенного</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обмена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сообщениями</w:t>
      </w:r>
      <w:proofErr w:type="spellEnd"/>
      <w:r w:rsidRPr="002565F9">
        <w:rPr>
          <w:rFonts w:ascii="Times New Roman" w:hAnsi="Times New Roman"/>
          <w:sz w:val="28"/>
          <w:lang w:val="en-US"/>
        </w:rPr>
        <w:t xml:space="preserve">; collaborative ─ </w:t>
      </w:r>
      <w:r w:rsidRPr="002565F9">
        <w:rPr>
          <w:rFonts w:ascii="Times New Roman" w:hAnsi="Times New Roman"/>
          <w:sz w:val="28"/>
        </w:rPr>
        <w:t>совместный</w:t>
      </w:r>
      <w:r w:rsidRPr="002565F9">
        <w:rPr>
          <w:rFonts w:ascii="Times New Roman" w:hAnsi="Times New Roman"/>
          <w:sz w:val="28"/>
          <w:lang w:val="en-US"/>
        </w:rPr>
        <w:t xml:space="preserve">, </w:t>
      </w:r>
      <w:proofErr w:type="spellStart"/>
      <w:r w:rsidRPr="002565F9">
        <w:rPr>
          <w:rFonts w:ascii="Times New Roman" w:hAnsi="Times New Roman"/>
          <w:sz w:val="28"/>
          <w:lang w:val="en-US"/>
        </w:rPr>
        <w:t>способный</w:t>
      </w:r>
      <w:proofErr w:type="spellEnd"/>
      <w:r w:rsidRPr="002565F9">
        <w:rPr>
          <w:rFonts w:ascii="Times New Roman" w:hAnsi="Times New Roman"/>
          <w:sz w:val="28"/>
          <w:lang w:val="en-US"/>
        </w:rPr>
        <w:t xml:space="preserve"> к </w:t>
      </w:r>
      <w:proofErr w:type="spellStart"/>
      <w:r w:rsidRPr="002565F9">
        <w:rPr>
          <w:rFonts w:ascii="Times New Roman" w:hAnsi="Times New Roman"/>
          <w:sz w:val="28"/>
          <w:lang w:val="en-US"/>
        </w:rPr>
        <w:t>сотрудничеству</w:t>
      </w:r>
      <w:proofErr w:type="spellEnd"/>
      <w:r w:rsidRPr="002565F9">
        <w:rPr>
          <w:rFonts w:ascii="Times New Roman" w:hAnsi="Times New Roman"/>
          <w:sz w:val="28"/>
          <w:lang w:val="en-US"/>
        </w:rPr>
        <w:t>; fancy ─</w:t>
      </w:r>
      <w:r w:rsidRPr="002565F9">
        <w:rPr>
          <w:lang w:val="en-US"/>
        </w:rPr>
        <w:t xml:space="preserve"> </w:t>
      </w:r>
      <w:proofErr w:type="spellStart"/>
      <w:r w:rsidRPr="002565F9">
        <w:rPr>
          <w:rFonts w:ascii="Times New Roman" w:hAnsi="Times New Roman"/>
          <w:sz w:val="28"/>
          <w:lang w:val="en-US"/>
        </w:rPr>
        <w:t>особенный</w:t>
      </w:r>
      <w:proofErr w:type="spellEnd"/>
      <w:r w:rsidRPr="002565F9">
        <w:rPr>
          <w:rFonts w:ascii="Times New Roman" w:hAnsi="Times New Roman"/>
          <w:sz w:val="28"/>
          <w:lang w:val="en-US"/>
        </w:rPr>
        <w:t xml:space="preserve">; ubiquitous ─ </w:t>
      </w:r>
      <w:r w:rsidRPr="002565F9">
        <w:rPr>
          <w:rFonts w:ascii="Times New Roman" w:hAnsi="Times New Roman"/>
          <w:sz w:val="28"/>
        </w:rPr>
        <w:t>повсеместный</w:t>
      </w:r>
      <w:r w:rsidRPr="002565F9">
        <w:rPr>
          <w:rFonts w:ascii="Times New Roman" w:hAnsi="Times New Roman"/>
          <w:sz w:val="28"/>
          <w:lang w:val="en-US"/>
        </w:rPr>
        <w:t xml:space="preserve">, </w:t>
      </w:r>
      <w:r w:rsidRPr="002565F9">
        <w:rPr>
          <w:rFonts w:ascii="Times New Roman" w:hAnsi="Times New Roman"/>
          <w:sz w:val="28"/>
        </w:rPr>
        <w:t>распространённый</w:t>
      </w:r>
      <w:r w:rsidRPr="002565F9">
        <w:rPr>
          <w:rFonts w:ascii="Times New Roman" w:hAnsi="Times New Roman"/>
          <w:sz w:val="28"/>
          <w:lang w:val="en-US"/>
        </w:rPr>
        <w:t xml:space="preserve">; </w:t>
      </w:r>
    </w:p>
    <w:p w14:paraId="14878B45"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Verbs and adverbs</w:t>
      </w:r>
    </w:p>
    <w:p w14:paraId="2EF682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eastAsia="Times New Roman" w:hAnsi="Times New Roman" w:cs="Times New Roman"/>
          <w:bCs/>
          <w:iCs/>
          <w:sz w:val="28"/>
          <w:szCs w:val="28"/>
          <w:lang w:val="en-US" w:eastAsia="ru-RU"/>
        </w:rPr>
        <w:t xml:space="preserve">Withstand ─ </w:t>
      </w:r>
      <w:r w:rsidRPr="002565F9">
        <w:rPr>
          <w:rFonts w:ascii="Times New Roman" w:eastAsia="Times New Roman" w:hAnsi="Times New Roman" w:cs="Times New Roman"/>
          <w:bCs/>
          <w:iCs/>
          <w:sz w:val="28"/>
          <w:szCs w:val="28"/>
          <w:lang w:eastAsia="ru-RU"/>
        </w:rPr>
        <w:t>противостоять</w:t>
      </w:r>
      <w:r w:rsidRPr="002565F9">
        <w:rPr>
          <w:rFonts w:ascii="Times New Roman" w:eastAsia="Times New Roman" w:hAnsi="Times New Roman" w:cs="Times New Roman"/>
          <w:bCs/>
          <w:iCs/>
          <w:sz w:val="28"/>
          <w:szCs w:val="28"/>
          <w:lang w:val="en-US" w:eastAsia="ru-RU"/>
        </w:rPr>
        <w:t>;</w:t>
      </w:r>
      <w:r w:rsidRPr="002565F9">
        <w:rPr>
          <w:rFonts w:ascii="Times New Roman" w:hAnsi="Times New Roman"/>
          <w:sz w:val="28"/>
          <w:lang w:val="en-US"/>
        </w:rPr>
        <w:t xml:space="preserve"> transfer ─ </w:t>
      </w:r>
      <w:r w:rsidRPr="002565F9">
        <w:rPr>
          <w:rFonts w:ascii="Times New Roman" w:hAnsi="Times New Roman"/>
          <w:sz w:val="28"/>
        </w:rPr>
        <w:t>переносить</w:t>
      </w:r>
      <w:r w:rsidRPr="002565F9">
        <w:rPr>
          <w:rFonts w:ascii="Times New Roman" w:hAnsi="Times New Roman"/>
          <w:sz w:val="28"/>
          <w:lang w:val="en-US"/>
        </w:rPr>
        <w:t xml:space="preserve">; instantly ─ </w:t>
      </w:r>
      <w:r w:rsidRPr="002565F9">
        <w:rPr>
          <w:rFonts w:ascii="Times New Roman" w:hAnsi="Times New Roman"/>
          <w:sz w:val="28"/>
        </w:rPr>
        <w:t>мгновенно</w:t>
      </w:r>
      <w:r w:rsidRPr="002565F9">
        <w:rPr>
          <w:rFonts w:ascii="Times New Roman" w:hAnsi="Times New Roman"/>
          <w:sz w:val="28"/>
          <w:lang w:val="en-US"/>
        </w:rPr>
        <w:t xml:space="preserve">; simultaneously ─ </w:t>
      </w:r>
      <w:r w:rsidRPr="002565F9">
        <w:rPr>
          <w:rFonts w:ascii="Times New Roman" w:hAnsi="Times New Roman"/>
          <w:sz w:val="28"/>
        </w:rPr>
        <w:t>одновременно</w:t>
      </w:r>
      <w:r w:rsidRPr="002565F9">
        <w:rPr>
          <w:rFonts w:ascii="Times New Roman" w:hAnsi="Times New Roman"/>
          <w:sz w:val="28"/>
          <w:lang w:val="en-US"/>
        </w:rPr>
        <w:t xml:space="preserve">; consume ─ </w:t>
      </w:r>
      <w:r w:rsidRPr="002565F9">
        <w:rPr>
          <w:rFonts w:ascii="Times New Roman" w:hAnsi="Times New Roman"/>
          <w:sz w:val="28"/>
        </w:rPr>
        <w:t>потреблять</w:t>
      </w:r>
      <w:r w:rsidRPr="002565F9">
        <w:rPr>
          <w:rFonts w:ascii="Times New Roman" w:hAnsi="Times New Roman"/>
          <w:sz w:val="28"/>
          <w:lang w:val="en-US"/>
        </w:rPr>
        <w:t xml:space="preserve">; lack ─ </w:t>
      </w:r>
      <w:r w:rsidRPr="002565F9">
        <w:rPr>
          <w:rFonts w:ascii="Times New Roman" w:hAnsi="Times New Roman"/>
          <w:sz w:val="28"/>
        </w:rPr>
        <w:t>испытывать</w:t>
      </w:r>
      <w:r w:rsidRPr="002565F9">
        <w:rPr>
          <w:rFonts w:ascii="Times New Roman" w:hAnsi="Times New Roman"/>
          <w:sz w:val="28"/>
          <w:lang w:val="en-US"/>
        </w:rPr>
        <w:t xml:space="preserve"> </w:t>
      </w:r>
      <w:r w:rsidRPr="002565F9">
        <w:rPr>
          <w:rFonts w:ascii="Times New Roman" w:hAnsi="Times New Roman"/>
          <w:sz w:val="28"/>
        </w:rPr>
        <w:t>нехватку</w:t>
      </w:r>
      <w:r w:rsidRPr="002565F9">
        <w:rPr>
          <w:rFonts w:ascii="Times New Roman" w:hAnsi="Times New Roman"/>
          <w:sz w:val="28"/>
          <w:lang w:val="en-US"/>
        </w:rPr>
        <w:t xml:space="preserve">; </w:t>
      </w:r>
      <w:bookmarkStart w:id="1" w:name="_Hlk61457902"/>
      <w:r w:rsidRPr="002565F9">
        <w:rPr>
          <w:rFonts w:ascii="Times New Roman" w:hAnsi="Times New Roman"/>
          <w:sz w:val="28"/>
          <w:lang w:val="en-US"/>
        </w:rPr>
        <w:t xml:space="preserve">crave </w:t>
      </w:r>
      <w:bookmarkEnd w:id="1"/>
      <w:r w:rsidRPr="002565F9">
        <w:rPr>
          <w:rFonts w:ascii="Times New Roman" w:hAnsi="Times New Roman"/>
          <w:sz w:val="28"/>
          <w:lang w:val="en-US"/>
        </w:rPr>
        <w:t xml:space="preserve">─ </w:t>
      </w:r>
      <w:r w:rsidRPr="002565F9">
        <w:rPr>
          <w:rFonts w:ascii="Times New Roman" w:hAnsi="Times New Roman"/>
          <w:sz w:val="28"/>
        </w:rPr>
        <w:t>настойчиво</w:t>
      </w:r>
      <w:r w:rsidRPr="002565F9">
        <w:rPr>
          <w:rFonts w:ascii="Times New Roman" w:hAnsi="Times New Roman"/>
          <w:sz w:val="28"/>
          <w:lang w:val="en-US"/>
        </w:rPr>
        <w:t xml:space="preserve"> </w:t>
      </w:r>
      <w:r w:rsidRPr="002565F9">
        <w:rPr>
          <w:rFonts w:ascii="Times New Roman" w:hAnsi="Times New Roman"/>
          <w:sz w:val="28"/>
        </w:rPr>
        <w:t>стремиться</w:t>
      </w:r>
      <w:r w:rsidRPr="002565F9">
        <w:rPr>
          <w:rFonts w:ascii="Times New Roman" w:hAnsi="Times New Roman"/>
          <w:sz w:val="28"/>
          <w:lang w:val="en-US"/>
        </w:rPr>
        <w:t xml:space="preserve">, </w:t>
      </w:r>
      <w:r w:rsidRPr="002565F9">
        <w:rPr>
          <w:rFonts w:ascii="Times New Roman" w:hAnsi="Times New Roman"/>
          <w:sz w:val="28"/>
        </w:rPr>
        <w:t>желать</w:t>
      </w:r>
      <w:r w:rsidRPr="002565F9">
        <w:rPr>
          <w:rFonts w:ascii="Times New Roman" w:hAnsi="Times New Roman"/>
          <w:sz w:val="28"/>
          <w:lang w:val="en-US"/>
        </w:rPr>
        <w:t xml:space="preserve">; scramble </w:t>
      </w:r>
      <w:r w:rsidRPr="002565F9">
        <w:rPr>
          <w:rFonts w:ascii="Times New Roman" w:hAnsi="Times New Roman" w:cs="Times New Roman"/>
          <w:sz w:val="28"/>
          <w:lang w:val="en-US"/>
        </w:rPr>
        <w:t>─</w:t>
      </w:r>
      <w:r w:rsidRPr="002565F9">
        <w:rPr>
          <w:rFonts w:ascii="Times New Roman" w:hAnsi="Times New Roman"/>
          <w:sz w:val="28"/>
          <w:lang w:val="en-US"/>
        </w:rPr>
        <w:t xml:space="preserve"> </w:t>
      </w:r>
      <w:r w:rsidRPr="002565F9">
        <w:rPr>
          <w:rFonts w:ascii="Times New Roman" w:hAnsi="Times New Roman"/>
          <w:sz w:val="28"/>
        </w:rPr>
        <w:t>смешивать</w:t>
      </w:r>
      <w:r w:rsidRPr="002565F9">
        <w:rPr>
          <w:rFonts w:ascii="Times New Roman" w:hAnsi="Times New Roman"/>
          <w:sz w:val="28"/>
          <w:lang w:val="en-US"/>
        </w:rPr>
        <w:t>.</w:t>
      </w:r>
    </w:p>
    <w:p w14:paraId="420A768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672C3A2" w14:textId="77777777" w:rsidR="00A005BC" w:rsidRPr="002565F9" w:rsidRDefault="00A005BC" w:rsidP="00A005BC">
      <w:pPr>
        <w:spacing w:after="0" w:line="240" w:lineRule="auto"/>
        <w:ind w:firstLine="709"/>
        <w:contextualSpacing/>
        <w:jc w:val="both"/>
        <w:rPr>
          <w:rFonts w:ascii="Times New Roman" w:hAnsi="Times New Roman"/>
          <w:b/>
          <w:sz w:val="28"/>
          <w:lang w:val="en-US"/>
        </w:rPr>
      </w:pPr>
      <w:r w:rsidRPr="002565F9">
        <w:rPr>
          <w:rFonts w:ascii="Times New Roman" w:hAnsi="Times New Roman"/>
          <w:sz w:val="28"/>
          <w:lang w:val="en-US"/>
        </w:rPr>
        <w:t xml:space="preserve"> </w:t>
      </w:r>
      <w:r w:rsidRPr="002565F9">
        <w:rPr>
          <w:rFonts w:ascii="Times New Roman" w:hAnsi="Times New Roman"/>
          <w:b/>
          <w:sz w:val="28"/>
          <w:lang w:val="en-US"/>
        </w:rPr>
        <w:t>I. Match the words with the definitions below.</w:t>
      </w:r>
    </w:p>
    <w:p w14:paraId="1BC7F179" w14:textId="77777777" w:rsidR="00A005BC" w:rsidRPr="002565F9" w:rsidRDefault="00A005BC" w:rsidP="00A005BC">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i/>
          <w:iCs/>
          <w:sz w:val="28"/>
          <w:lang w:val="en-US"/>
        </w:rPr>
        <w:t xml:space="preserve">Query, domain name, sophisticated, colon, </w:t>
      </w:r>
      <w:bookmarkStart w:id="2" w:name="_Hlk61611506"/>
      <w:r w:rsidRPr="002565F9">
        <w:rPr>
          <w:rFonts w:ascii="Times New Roman" w:hAnsi="Times New Roman"/>
          <w:bCs/>
          <w:i/>
          <w:iCs/>
          <w:sz w:val="28"/>
          <w:lang w:val="en-US"/>
        </w:rPr>
        <w:t>slash</w:t>
      </w:r>
      <w:bookmarkEnd w:id="2"/>
      <w:r w:rsidRPr="002565F9">
        <w:rPr>
          <w:rFonts w:ascii="Times New Roman" w:hAnsi="Times New Roman"/>
          <w:bCs/>
          <w:i/>
          <w:iCs/>
          <w:sz w:val="28"/>
          <w:lang w:val="en-US"/>
        </w:rPr>
        <w:t>, bookmark, compatibility, feedback.</w:t>
      </w:r>
    </w:p>
    <w:p w14:paraId="60877DB4" w14:textId="21AE897D" w:rsidR="00A005BC" w:rsidRPr="00C91B07"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1. The part of an email or website address on the internet that shows the name of the organization that the address belongs to</w:t>
      </w:r>
      <w:proofErr w:type="gramStart"/>
      <w:r w:rsidRPr="002565F9">
        <w:rPr>
          <w:rFonts w:ascii="Times New Roman" w:hAnsi="Times New Roman"/>
          <w:bCs/>
          <w:sz w:val="28"/>
          <w:lang w:val="en-US"/>
        </w:rPr>
        <w:t>.</w:t>
      </w:r>
      <w:r w:rsidR="00C91B07" w:rsidRPr="00C91B07">
        <w:rPr>
          <w:rFonts w:ascii="Times New Roman" w:hAnsi="Times New Roman"/>
          <w:bCs/>
          <w:sz w:val="28"/>
          <w:lang w:val="en-US"/>
        </w:rPr>
        <w:t xml:space="preserve"> </w:t>
      </w:r>
      <w:r w:rsidR="00C91B07" w:rsidRPr="002565F9">
        <w:rPr>
          <w:rFonts w:ascii="Times New Roman" w:hAnsi="Times New Roman"/>
          <w:bCs/>
          <w:i/>
          <w:iCs/>
          <w:sz w:val="28"/>
          <w:lang w:val="en-US"/>
        </w:rPr>
        <w:t>,</w:t>
      </w:r>
      <w:proofErr w:type="gramEnd"/>
      <w:r w:rsidR="00C91B07" w:rsidRPr="002565F9">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domain name</w:t>
      </w:r>
    </w:p>
    <w:p w14:paraId="48EE5EEC" w14:textId="297EF640" w:rsidR="00A005BC" w:rsidRPr="006E296F" w:rsidRDefault="00A005BC" w:rsidP="006E296F">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sz w:val="28"/>
          <w:lang w:val="en-US"/>
        </w:rPr>
        <w:t>2. Reaction to a process or activity, or the information obtained from such a reaction.</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feedback.</w:t>
      </w:r>
    </w:p>
    <w:p w14:paraId="7BBC5939" w14:textId="6079F18D" w:rsidR="00A005BC" w:rsidRPr="006E296F"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3. A question, often expressing doubt about something or looking for an answer from someone.</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Query</w:t>
      </w:r>
    </w:p>
    <w:p w14:paraId="03B7E994" w14:textId="1D873751" w:rsidR="00A005BC" w:rsidRPr="006E296F"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4. I</w:t>
      </w:r>
      <w:r>
        <w:rPr>
          <w:rFonts w:ascii="Times New Roman" w:hAnsi="Times New Roman"/>
          <w:bCs/>
          <w:sz w:val="28"/>
          <w:lang w:val="en-US"/>
        </w:rPr>
        <w:t>t is</w:t>
      </w:r>
      <w:r w:rsidRPr="002565F9">
        <w:rPr>
          <w:rFonts w:ascii="Times New Roman" w:hAnsi="Times New Roman"/>
          <w:bCs/>
          <w:sz w:val="28"/>
          <w:lang w:val="en-US"/>
        </w:rPr>
        <w:t xml:space="preserve"> a way of thinking, a system, or a machine</w:t>
      </w:r>
      <w:r>
        <w:rPr>
          <w:rFonts w:ascii="Times New Roman" w:hAnsi="Times New Roman"/>
          <w:bCs/>
          <w:sz w:val="28"/>
          <w:lang w:val="en-US"/>
        </w:rPr>
        <w:t>, which</w:t>
      </w:r>
      <w:r w:rsidRPr="002565F9">
        <w:rPr>
          <w:rFonts w:ascii="Times New Roman" w:hAnsi="Times New Roman"/>
          <w:bCs/>
          <w:sz w:val="28"/>
          <w:lang w:val="en-US"/>
        </w:rPr>
        <w:t xml:space="preserve"> is complicated or made with great skill.</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sophisticated</w:t>
      </w:r>
    </w:p>
    <w:p w14:paraId="41888EA2" w14:textId="3978700F" w:rsidR="00A005BC" w:rsidRPr="002565F9" w:rsidRDefault="00A005BC" w:rsidP="00A005BC">
      <w:pPr>
        <w:spacing w:after="0" w:line="240" w:lineRule="auto"/>
        <w:ind w:firstLine="709"/>
        <w:contextualSpacing/>
        <w:jc w:val="both"/>
        <w:rPr>
          <w:ins w:id="3" w:author="Администратор" w:date="2021-01-15T13:29:00Z"/>
          <w:rFonts w:ascii="Times New Roman" w:hAnsi="Times New Roman"/>
          <w:bCs/>
          <w:sz w:val="28"/>
          <w:lang w:val="en-US"/>
        </w:rPr>
      </w:pPr>
      <w:r w:rsidRPr="002565F9">
        <w:rPr>
          <w:rFonts w:ascii="Times New Roman" w:hAnsi="Times New Roman"/>
          <w:bCs/>
          <w:sz w:val="28"/>
          <w:lang w:val="en-US"/>
        </w:rPr>
        <w:t>5. The fact of being able to be used with a particular type of computer, machine, device, etc.</w:t>
      </w:r>
      <w:r w:rsidR="00C91B07" w:rsidRPr="00C91B07">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 xml:space="preserve"> compatibility</w:t>
      </w:r>
    </w:p>
    <w:p w14:paraId="2ED4BBB6" w14:textId="13116B57"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6. The symbol: used in writing, especially to introduce a list of things or a sentence or phrase taken from somewhere else.</w:t>
      </w:r>
      <w:r w:rsidR="00EB2558" w:rsidRPr="00EB2558">
        <w:rPr>
          <w:rFonts w:ascii="Times New Roman" w:hAnsi="Times New Roman"/>
          <w:bCs/>
          <w:i/>
          <w:iCs/>
          <w:color w:val="FF0000"/>
          <w:sz w:val="28"/>
          <w:lang w:val="en-US"/>
        </w:rPr>
        <w:t xml:space="preserve"> colon</w:t>
      </w:r>
    </w:p>
    <w:p w14:paraId="32320D4F" w14:textId="4A14301F"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7. The address of a web page that is kept on your computer so that you can find it again easily.</w:t>
      </w:r>
      <w:r w:rsidR="00EB2558" w:rsidRPr="00EB2558">
        <w:rPr>
          <w:rFonts w:ascii="Times New Roman" w:hAnsi="Times New Roman"/>
          <w:bCs/>
          <w:i/>
          <w:iCs/>
          <w:color w:val="FF0000"/>
          <w:sz w:val="28"/>
          <w:lang w:val="en-US"/>
        </w:rPr>
        <w:t xml:space="preserve"> bookmark</w:t>
      </w:r>
    </w:p>
    <w:p w14:paraId="45356185" w14:textId="3E994084"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8. The symbol / used in writing to separate letters, numbers, or words.</w:t>
      </w:r>
      <w:r w:rsidR="00C91B07" w:rsidRPr="00C91B07">
        <w:rPr>
          <w:rFonts w:ascii="Times New Roman" w:hAnsi="Times New Roman"/>
          <w:bCs/>
          <w:i/>
          <w:iCs/>
          <w:color w:val="FF0000"/>
          <w:sz w:val="28"/>
          <w:lang w:val="en-US"/>
        </w:rPr>
        <w:t xml:space="preserve"> slash</w:t>
      </w:r>
    </w:p>
    <w:p w14:paraId="2BEB12A5"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43709EC"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3"/>
        <w:tblW w:w="0" w:type="auto"/>
        <w:tblLook w:val="04A0" w:firstRow="1" w:lastRow="0" w:firstColumn="1" w:lastColumn="0" w:noHBand="0" w:noVBand="1"/>
      </w:tblPr>
      <w:tblGrid>
        <w:gridCol w:w="3062"/>
        <w:gridCol w:w="3137"/>
        <w:gridCol w:w="3146"/>
      </w:tblGrid>
      <w:tr w:rsidR="00A005BC" w:rsidRPr="00DD087F" w14:paraId="1A833206" w14:textId="77777777" w:rsidTr="00CB6F3A">
        <w:tc>
          <w:tcPr>
            <w:tcW w:w="3190" w:type="dxa"/>
          </w:tcPr>
          <w:p w14:paraId="7E849599"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3F6BF9F4"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separate</w:t>
            </w:r>
          </w:p>
          <w:p w14:paraId="2C60EAB8" w14:textId="5E79E74E" w:rsidR="00A005BC" w:rsidRPr="00210A72"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r w:rsidR="00210A72" w:rsidRPr="00BE4305">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to symbolize</w:t>
            </w:r>
          </w:p>
          <w:p w14:paraId="1D196FF6"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3. to communicate</w:t>
            </w:r>
          </w:p>
          <w:p w14:paraId="73E8DF0B" w14:textId="1BC903C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4.</w:t>
            </w:r>
            <w:r w:rsidR="003E7DAA">
              <w:rPr>
                <w:rFonts w:ascii="Times New Roman" w:hAnsi="Times New Roman" w:cs="Times New Roman"/>
                <w:bCs/>
                <w:sz w:val="28"/>
                <w:szCs w:val="28"/>
                <w:lang w:val="en-US"/>
              </w:rPr>
              <w:t xml:space="preserve"> </w:t>
            </w:r>
            <w:r w:rsidR="003E7DAA" w:rsidRPr="003E7DAA">
              <w:rPr>
                <w:rFonts w:ascii="Times New Roman" w:hAnsi="Times New Roman" w:cs="Times New Roman"/>
                <w:bCs/>
                <w:color w:val="FF0000"/>
                <w:sz w:val="28"/>
                <w:szCs w:val="28"/>
                <w:lang w:val="en-US"/>
              </w:rPr>
              <w:t>to attach</w:t>
            </w:r>
          </w:p>
          <w:p w14:paraId="47C1AF6B" w14:textId="62AEA9D0" w:rsidR="00A005BC" w:rsidRPr="002565F9" w:rsidRDefault="00A005BC" w:rsidP="00210A72">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r w:rsidR="00210A72" w:rsidRPr="00210A72">
              <w:rPr>
                <w:rFonts w:ascii="Times New Roman" w:hAnsi="Times New Roman" w:cs="Times New Roman"/>
                <w:bCs/>
                <w:color w:val="FF0000"/>
                <w:sz w:val="28"/>
                <w:szCs w:val="28"/>
                <w:lang w:val="en-US"/>
              </w:rPr>
              <w:t xml:space="preserve"> to transmit</w:t>
            </w:r>
          </w:p>
          <w:p w14:paraId="6C73709D"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link</w:t>
            </w:r>
          </w:p>
          <w:p w14:paraId="23B42196" w14:textId="1B861AA1"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7.</w:t>
            </w:r>
            <w:r w:rsidR="00210A72">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to maintain</w:t>
            </w:r>
          </w:p>
        </w:tc>
        <w:tc>
          <w:tcPr>
            <w:tcW w:w="3190" w:type="dxa"/>
          </w:tcPr>
          <w:p w14:paraId="5079365B"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Adjectives</w:t>
            </w:r>
          </w:p>
          <w:p w14:paraId="55272A1B" w14:textId="0D0616B0" w:rsidR="00A005BC" w:rsidRPr="00DD087F" w:rsidRDefault="00DD087F" w:rsidP="00CB6F3A">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separated</w:t>
            </w:r>
          </w:p>
          <w:p w14:paraId="5A8740F9" w14:textId="6ED6BCAF" w:rsidR="00A005BC" w:rsidRPr="00210A72" w:rsidRDefault="00210A72" w:rsidP="00210A72">
            <w:pPr>
              <w:tabs>
                <w:tab w:val="left" w:pos="1188"/>
              </w:tabs>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symbolic</w:t>
            </w:r>
          </w:p>
          <w:p w14:paraId="11D47144" w14:textId="42A32B07" w:rsidR="00A005BC" w:rsidRPr="003E7DAA" w:rsidRDefault="003E7DAA" w:rsidP="00CB6F3A">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communicable</w:t>
            </w:r>
          </w:p>
          <w:p w14:paraId="1E0A0B42"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attached</w:t>
            </w:r>
          </w:p>
          <w:p w14:paraId="025E9662" w14:textId="4EE9597A" w:rsidR="00A005BC" w:rsidRPr="00210A72" w:rsidRDefault="00210A72" w:rsidP="00CB6F3A">
            <w:pPr>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transmittable</w:t>
            </w:r>
          </w:p>
          <w:p w14:paraId="01BBD1F2" w14:textId="1F5BEB3E" w:rsidR="00A005BC" w:rsidRPr="00541EFB" w:rsidRDefault="00541EFB" w:rsidP="00CB6F3A">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linked</w:t>
            </w:r>
          </w:p>
          <w:p w14:paraId="1D71E811" w14:textId="19C8C7E7" w:rsidR="00A005BC" w:rsidRPr="002565F9" w:rsidRDefault="00210A72" w:rsidP="00CB6F3A">
            <w:pPr>
              <w:ind w:firstLine="709"/>
              <w:jc w:val="both"/>
              <w:rPr>
                <w:rFonts w:ascii="Times New Roman" w:hAnsi="Times New Roman" w:cs="Times New Roman"/>
                <w:bCs/>
                <w:sz w:val="28"/>
                <w:szCs w:val="28"/>
                <w:lang w:val="en-US"/>
              </w:rPr>
            </w:pPr>
            <w:r w:rsidRPr="00210A72">
              <w:rPr>
                <w:rFonts w:ascii="Times New Roman" w:hAnsi="Times New Roman" w:cs="Times New Roman"/>
                <w:bCs/>
                <w:color w:val="FF0000"/>
                <w:sz w:val="28"/>
                <w:szCs w:val="28"/>
                <w:lang w:val="en-US"/>
              </w:rPr>
              <w:t>maintained</w:t>
            </w:r>
          </w:p>
        </w:tc>
        <w:tc>
          <w:tcPr>
            <w:tcW w:w="3191" w:type="dxa"/>
          </w:tcPr>
          <w:p w14:paraId="35E092AA"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Nouns</w:t>
            </w:r>
          </w:p>
          <w:p w14:paraId="03674254" w14:textId="7ECA5688" w:rsidR="00A005BC" w:rsidRPr="00DD087F" w:rsidRDefault="00DD087F" w:rsidP="00CB6F3A">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separation</w:t>
            </w:r>
          </w:p>
          <w:p w14:paraId="2B683754"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symbol</w:t>
            </w:r>
          </w:p>
          <w:p w14:paraId="581F6ECD" w14:textId="5AFBEAEA" w:rsidR="00A005BC" w:rsidRPr="003E7DAA" w:rsidRDefault="003E7DAA" w:rsidP="00CB6F3A">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communication</w:t>
            </w:r>
          </w:p>
          <w:p w14:paraId="48EA8DC8" w14:textId="0CD42B6D" w:rsidR="00A005BC" w:rsidRPr="002565F9" w:rsidRDefault="003E7DAA" w:rsidP="00CB6F3A">
            <w:pPr>
              <w:ind w:firstLine="709"/>
              <w:jc w:val="both"/>
              <w:rPr>
                <w:rFonts w:ascii="Times New Roman" w:hAnsi="Times New Roman" w:cs="Times New Roman"/>
                <w:bCs/>
                <w:sz w:val="28"/>
                <w:szCs w:val="28"/>
                <w:lang w:val="en-US"/>
              </w:rPr>
            </w:pPr>
            <w:r w:rsidRPr="003E7DAA">
              <w:rPr>
                <w:rFonts w:ascii="Times New Roman" w:hAnsi="Times New Roman" w:cs="Times New Roman"/>
                <w:bCs/>
                <w:sz w:val="28"/>
                <w:szCs w:val="28"/>
                <w:lang w:val="en-US"/>
              </w:rPr>
              <w:lastRenderedPageBreak/>
              <w:t>attachment</w:t>
            </w:r>
          </w:p>
          <w:p w14:paraId="694E0D4B"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transmission</w:t>
            </w:r>
          </w:p>
          <w:p w14:paraId="7260D5B4" w14:textId="273DAA37" w:rsidR="00A005BC" w:rsidRPr="00541EFB" w:rsidRDefault="00541EFB" w:rsidP="00CB6F3A">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w:t>
            </w:r>
          </w:p>
          <w:p w14:paraId="07F343F8"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maintenance</w:t>
            </w:r>
          </w:p>
        </w:tc>
      </w:tr>
    </w:tbl>
    <w:p w14:paraId="3622DB1C"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723C8D39"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1802AB8F"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p>
    <w:p w14:paraId="397C5D7F"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Electronic, research, click, share, Instant, homework, crave, search; </w:t>
      </w:r>
    </w:p>
    <w:p w14:paraId="731BB517" w14:textId="77777777" w:rsidR="00A005BC"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assignments, engine, hyperlink, messaging, rewards, files, mail, skills. </w:t>
      </w:r>
    </w:p>
    <w:p w14:paraId="0D0D07CA" w14:textId="26D28008" w:rsidR="00BE4305" w:rsidRPr="00BE4305" w:rsidRDefault="00BE4305"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Electronic</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mail</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research</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skills</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click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hyperlink,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share</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files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Instant</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messaging</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homework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assignments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crave</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rewards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search</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engine</w:t>
      </w:r>
    </w:p>
    <w:p w14:paraId="7EC60078" w14:textId="77777777" w:rsidR="00BE4305" w:rsidRPr="002565F9" w:rsidRDefault="00BE4305" w:rsidP="00A005BC">
      <w:pPr>
        <w:spacing w:after="0" w:line="240" w:lineRule="auto"/>
        <w:ind w:firstLine="709"/>
        <w:contextualSpacing/>
        <w:jc w:val="both"/>
        <w:rPr>
          <w:rFonts w:ascii="Times New Roman" w:hAnsi="Times New Roman" w:cs="Times New Roman"/>
          <w:sz w:val="28"/>
          <w:szCs w:val="28"/>
          <w:lang w:val="en-US"/>
        </w:rPr>
      </w:pPr>
    </w:p>
    <w:p w14:paraId="08FF1909"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3D70347A"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149A0DBB"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50D778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2565F9">
        <w:rPr>
          <w:rFonts w:ascii="Times New Roman" w:eastAsia="Times New Roman" w:hAnsi="Times New Roman" w:cs="Times New Roman"/>
          <w:bCs/>
          <w:i/>
          <w:iCs/>
          <w:sz w:val="28"/>
          <w:szCs w:val="28"/>
          <w:lang w:val="en-US" w:eastAsia="ru-RU"/>
        </w:rPr>
        <w:t xml:space="preserve">Digital data, IP address, router, access, </w:t>
      </w:r>
      <w:r>
        <w:rPr>
          <w:rFonts w:ascii="Times New Roman" w:eastAsia="Times New Roman" w:hAnsi="Times New Roman" w:cs="Times New Roman"/>
          <w:bCs/>
          <w:i/>
          <w:iCs/>
          <w:sz w:val="28"/>
          <w:szCs w:val="28"/>
          <w:lang w:val="en-US" w:eastAsia="ru-RU"/>
        </w:rPr>
        <w:t>wi-fi</w:t>
      </w:r>
      <w:r w:rsidRPr="002565F9">
        <w:rPr>
          <w:rFonts w:ascii="Times New Roman" w:eastAsia="Times New Roman" w:hAnsi="Times New Roman" w:cs="Times New Roman"/>
          <w:bCs/>
          <w:i/>
          <w:iCs/>
          <w:sz w:val="28"/>
          <w:szCs w:val="28"/>
          <w:lang w:val="en-US" w:eastAsia="ru-RU"/>
        </w:rPr>
        <w:t>, link, attached file, voice call.</w:t>
      </w:r>
    </w:p>
    <w:p w14:paraId="20AE6F06" w14:textId="2F3D68C3"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1. By clicking on a </w:t>
      </w:r>
      <w:r w:rsidR="002572FD" w:rsidRPr="002572FD">
        <w:rPr>
          <w:rFonts w:ascii="Times New Roman" w:eastAsia="Times New Roman" w:hAnsi="Times New Roman" w:cs="Times New Roman"/>
          <w:bCs/>
          <w:iCs/>
          <w:color w:val="FF0000"/>
          <w:sz w:val="28"/>
          <w:szCs w:val="28"/>
          <w:lang w:val="en-US" w:eastAsia="ru-RU"/>
        </w:rPr>
        <w:t>link</w:t>
      </w:r>
      <w:r w:rsidRPr="002565F9">
        <w:rPr>
          <w:rFonts w:ascii="Times New Roman" w:eastAsia="Times New Roman" w:hAnsi="Times New Roman" w:cs="Times New Roman"/>
          <w:bCs/>
          <w:iCs/>
          <w:sz w:val="28"/>
          <w:szCs w:val="28"/>
          <w:lang w:val="en-US" w:eastAsia="ru-RU"/>
        </w:rPr>
        <w:t>, you might be taken to another website.</w:t>
      </w:r>
    </w:p>
    <w:p w14:paraId="5EE60707" w14:textId="2A2B9C0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2. Traditionally, telecoms companies make most of their profits from </w:t>
      </w:r>
      <w:r w:rsidR="009538E3" w:rsidRPr="009538E3">
        <w:rPr>
          <w:rFonts w:ascii="Times New Roman" w:eastAsia="Times New Roman" w:hAnsi="Times New Roman" w:cs="Times New Roman"/>
          <w:bCs/>
          <w:iCs/>
          <w:color w:val="FF0000"/>
          <w:sz w:val="28"/>
          <w:szCs w:val="28"/>
          <w:lang w:val="en-US" w:eastAsia="ru-RU"/>
        </w:rPr>
        <w:t>voice call</w:t>
      </w:r>
      <w:r w:rsidRPr="002565F9">
        <w:rPr>
          <w:rFonts w:ascii="Times New Roman" w:eastAsia="Times New Roman" w:hAnsi="Times New Roman" w:cs="Times New Roman"/>
          <w:bCs/>
          <w:iCs/>
          <w:sz w:val="28"/>
          <w:szCs w:val="28"/>
          <w:lang w:val="en-US" w:eastAsia="ru-RU"/>
        </w:rPr>
        <w:t>.</w:t>
      </w:r>
    </w:p>
    <w:p w14:paraId="39A88D2E" w14:textId="1059D4F0"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3. It’s possible to store a lot more </w:t>
      </w:r>
      <w:r w:rsidR="009538E3" w:rsidRPr="009538E3">
        <w:rPr>
          <w:rFonts w:ascii="Times New Roman" w:eastAsia="Times New Roman" w:hAnsi="Times New Roman" w:cs="Times New Roman"/>
          <w:bCs/>
          <w:i/>
          <w:iCs/>
          <w:color w:val="FF0000"/>
          <w:sz w:val="28"/>
          <w:szCs w:val="28"/>
          <w:lang w:val="en-US" w:eastAsia="ru-RU"/>
        </w:rPr>
        <w:t>Digital data</w:t>
      </w:r>
      <w:r w:rsidRPr="009538E3">
        <w:rPr>
          <w:rFonts w:ascii="Times New Roman" w:eastAsia="Times New Roman" w:hAnsi="Times New Roman" w:cs="Times New Roman"/>
          <w:bCs/>
          <w:iCs/>
          <w:color w:val="FF0000"/>
          <w:sz w:val="28"/>
          <w:szCs w:val="28"/>
          <w:lang w:val="en-US" w:eastAsia="ru-RU"/>
        </w:rPr>
        <w:t xml:space="preserve"> </w:t>
      </w:r>
      <w:r w:rsidRPr="002565F9">
        <w:rPr>
          <w:rFonts w:ascii="Times New Roman" w:eastAsia="Times New Roman" w:hAnsi="Times New Roman" w:cs="Times New Roman"/>
          <w:bCs/>
          <w:iCs/>
          <w:sz w:val="28"/>
          <w:szCs w:val="28"/>
          <w:lang w:val="en-US" w:eastAsia="ru-RU"/>
        </w:rPr>
        <w:t>on a DVD.</w:t>
      </w:r>
    </w:p>
    <w:p w14:paraId="123CFE4C" w14:textId="0EC3A7B3"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4. The </w:t>
      </w:r>
      <w:r w:rsidR="002572FD" w:rsidRPr="002572FD">
        <w:rPr>
          <w:rFonts w:ascii="Times New Roman" w:eastAsia="Times New Roman" w:hAnsi="Times New Roman" w:cs="Times New Roman"/>
          <w:bCs/>
          <w:i/>
          <w:iCs/>
          <w:color w:val="FF0000"/>
          <w:sz w:val="28"/>
          <w:szCs w:val="28"/>
          <w:lang w:val="en-US" w:eastAsia="ru-RU"/>
        </w:rPr>
        <w:t>router</w:t>
      </w:r>
      <w:r w:rsidR="002572FD" w:rsidRPr="002565F9">
        <w:rPr>
          <w:rFonts w:ascii="Times New Roman" w:eastAsia="Times New Roman" w:hAnsi="Times New Roman" w:cs="Times New Roman"/>
          <w:bCs/>
          <w:iCs/>
          <w:sz w:val="28"/>
          <w:szCs w:val="28"/>
          <w:lang w:val="en-US" w:eastAsia="ru-RU"/>
        </w:rPr>
        <w:t xml:space="preserve"> </w:t>
      </w:r>
      <w:r w:rsidRPr="002565F9">
        <w:rPr>
          <w:rFonts w:ascii="Times New Roman" w:eastAsia="Times New Roman" w:hAnsi="Times New Roman" w:cs="Times New Roman"/>
          <w:bCs/>
          <w:iCs/>
          <w:sz w:val="28"/>
          <w:szCs w:val="28"/>
          <w:lang w:val="en-US" w:eastAsia="ru-RU"/>
        </w:rPr>
        <w:t>will connect your computer to the Internet via your phone line.</w:t>
      </w:r>
    </w:p>
    <w:p w14:paraId="48F46241" w14:textId="446B7372"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5. With the e-mail we received some </w:t>
      </w:r>
      <w:r w:rsidR="002572FD" w:rsidRPr="002572FD">
        <w:rPr>
          <w:rFonts w:ascii="Times New Roman" w:eastAsia="Times New Roman" w:hAnsi="Times New Roman" w:cs="Times New Roman"/>
          <w:bCs/>
          <w:iCs/>
          <w:color w:val="FF0000"/>
          <w:sz w:val="28"/>
          <w:szCs w:val="28"/>
          <w:lang w:val="en-US" w:eastAsia="ru-RU"/>
        </w:rPr>
        <w:t>attached file</w:t>
      </w:r>
      <w:r w:rsidRPr="002565F9">
        <w:rPr>
          <w:rFonts w:ascii="Times New Roman" w:eastAsia="Times New Roman" w:hAnsi="Times New Roman" w:cs="Times New Roman"/>
          <w:bCs/>
          <w:iCs/>
          <w:sz w:val="28"/>
          <w:szCs w:val="28"/>
          <w:lang w:val="en-US" w:eastAsia="ru-RU"/>
        </w:rPr>
        <w:t>.</w:t>
      </w:r>
    </w:p>
    <w:p w14:paraId="626A3DBD" w14:textId="6AB05231"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6. Most public libraries provide free </w:t>
      </w:r>
      <w:r w:rsidR="002572FD" w:rsidRPr="002572FD">
        <w:rPr>
          <w:rFonts w:ascii="Times New Roman" w:eastAsia="Times New Roman" w:hAnsi="Times New Roman" w:cs="Times New Roman"/>
          <w:bCs/>
          <w:i/>
          <w:iCs/>
          <w:color w:val="FF0000"/>
          <w:sz w:val="28"/>
          <w:szCs w:val="28"/>
          <w:lang w:val="en-US" w:eastAsia="ru-RU"/>
        </w:rPr>
        <w:t>access</w:t>
      </w:r>
      <w:r w:rsidR="002572FD" w:rsidRPr="002572FD">
        <w:rPr>
          <w:rFonts w:ascii="Times New Roman" w:eastAsia="Times New Roman" w:hAnsi="Times New Roman" w:cs="Times New Roman"/>
          <w:bCs/>
          <w:iCs/>
          <w:color w:val="FF0000"/>
          <w:sz w:val="28"/>
          <w:szCs w:val="28"/>
          <w:lang w:val="en-US" w:eastAsia="ru-RU"/>
        </w:rPr>
        <w:t xml:space="preserve"> </w:t>
      </w:r>
      <w:r w:rsidRPr="002565F9">
        <w:rPr>
          <w:rFonts w:ascii="Times New Roman" w:eastAsia="Times New Roman" w:hAnsi="Times New Roman" w:cs="Times New Roman"/>
          <w:bCs/>
          <w:iCs/>
          <w:sz w:val="28"/>
          <w:szCs w:val="28"/>
          <w:lang w:val="en-US" w:eastAsia="ru-RU"/>
        </w:rPr>
        <w:t>to the Internet for library members.</w:t>
      </w:r>
    </w:p>
    <w:p w14:paraId="20CF6B9B" w14:textId="10A189E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7. With </w:t>
      </w:r>
      <w:r w:rsidR="002572FD" w:rsidRPr="002572FD">
        <w:rPr>
          <w:rFonts w:ascii="Times New Roman" w:eastAsia="Times New Roman" w:hAnsi="Times New Roman" w:cs="Times New Roman"/>
          <w:bCs/>
          <w:iCs/>
          <w:color w:val="FF0000"/>
          <w:sz w:val="28"/>
          <w:szCs w:val="28"/>
          <w:lang w:val="en-US" w:eastAsia="ru-RU"/>
        </w:rPr>
        <w:t>wi-fi</w:t>
      </w:r>
      <w:r w:rsidRPr="002565F9">
        <w:rPr>
          <w:rFonts w:ascii="Times New Roman" w:eastAsia="Times New Roman" w:hAnsi="Times New Roman" w:cs="Times New Roman"/>
          <w:bCs/>
          <w:iCs/>
          <w:sz w:val="28"/>
          <w:szCs w:val="28"/>
          <w:lang w:val="en-US" w:eastAsia="ru-RU"/>
        </w:rPr>
        <w:t>, you can watch live news and sport, download and share large files quickly.</w:t>
      </w:r>
    </w:p>
    <w:p w14:paraId="505FDB05" w14:textId="79F0BC3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8. In order to be able to connect to the Internet a computer needs an </w:t>
      </w:r>
      <w:r w:rsidR="009538E3" w:rsidRPr="009538E3">
        <w:rPr>
          <w:rFonts w:ascii="Times New Roman" w:eastAsia="Times New Roman" w:hAnsi="Times New Roman" w:cs="Times New Roman"/>
          <w:bCs/>
          <w:i/>
          <w:iCs/>
          <w:color w:val="FF0000"/>
          <w:sz w:val="28"/>
          <w:szCs w:val="28"/>
          <w:lang w:val="en-US" w:eastAsia="ru-RU"/>
        </w:rPr>
        <w:t>IP address</w:t>
      </w:r>
      <w:r w:rsidRPr="002565F9">
        <w:rPr>
          <w:rFonts w:ascii="Times New Roman" w:eastAsia="Times New Roman" w:hAnsi="Times New Roman" w:cs="Times New Roman"/>
          <w:bCs/>
          <w:iCs/>
          <w:sz w:val="28"/>
          <w:szCs w:val="28"/>
          <w:lang w:val="en-US" w:eastAsia="ru-RU"/>
        </w:rPr>
        <w:t>.</w:t>
      </w:r>
    </w:p>
    <w:p w14:paraId="0862342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3A7652EB"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V. Translate the following sentences into English.</w:t>
      </w:r>
    </w:p>
    <w:p w14:paraId="6857CA0D" w14:textId="77777777" w:rsidR="00A005BC" w:rsidRPr="00BE4305"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rPr>
        <w:t xml:space="preserve">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w:t>
      </w:r>
      <w:r w:rsidRPr="002565F9">
        <w:rPr>
          <w:rFonts w:ascii="Times New Roman" w:hAnsi="Times New Roman"/>
          <w:sz w:val="28"/>
        </w:rPr>
        <w:lastRenderedPageBreak/>
        <w:t>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книг, при этом оно легче большинства бумажных аналогов.11. Последнее</w:t>
      </w:r>
      <w:r w:rsidRPr="00BE4305">
        <w:rPr>
          <w:rFonts w:ascii="Times New Roman" w:hAnsi="Times New Roman"/>
          <w:sz w:val="28"/>
          <w:lang w:val="en-US"/>
        </w:rPr>
        <w:t xml:space="preserve">, </w:t>
      </w:r>
      <w:r w:rsidRPr="002565F9">
        <w:rPr>
          <w:rFonts w:ascii="Times New Roman" w:hAnsi="Times New Roman"/>
          <w:sz w:val="28"/>
        </w:rPr>
        <w:t>что</w:t>
      </w:r>
      <w:r w:rsidRPr="00BE4305">
        <w:rPr>
          <w:rFonts w:ascii="Times New Roman" w:hAnsi="Times New Roman"/>
          <w:sz w:val="28"/>
          <w:lang w:val="en-US"/>
        </w:rPr>
        <w:t xml:space="preserve"> </w:t>
      </w:r>
      <w:r w:rsidRPr="002565F9">
        <w:rPr>
          <w:rFonts w:ascii="Times New Roman" w:hAnsi="Times New Roman"/>
          <w:sz w:val="28"/>
        </w:rPr>
        <w:t>вам</w:t>
      </w:r>
      <w:r w:rsidRPr="00BE4305">
        <w:rPr>
          <w:rFonts w:ascii="Times New Roman" w:hAnsi="Times New Roman"/>
          <w:sz w:val="28"/>
          <w:lang w:val="en-US"/>
        </w:rPr>
        <w:t xml:space="preserve"> </w:t>
      </w:r>
      <w:r w:rsidRPr="002565F9">
        <w:rPr>
          <w:rFonts w:ascii="Times New Roman" w:hAnsi="Times New Roman"/>
          <w:sz w:val="28"/>
        </w:rPr>
        <w:t>необходимо</w:t>
      </w:r>
      <w:r w:rsidRPr="00BE4305">
        <w:rPr>
          <w:rFonts w:ascii="Times New Roman" w:hAnsi="Times New Roman"/>
          <w:sz w:val="28"/>
          <w:lang w:val="en-US"/>
        </w:rPr>
        <w:t xml:space="preserve"> </w:t>
      </w:r>
      <w:r w:rsidRPr="002565F9">
        <w:rPr>
          <w:rFonts w:ascii="Times New Roman" w:hAnsi="Times New Roman"/>
          <w:sz w:val="28"/>
        </w:rPr>
        <w:t>сделать</w:t>
      </w:r>
      <w:r w:rsidRPr="00BE4305">
        <w:rPr>
          <w:rFonts w:ascii="Times New Roman" w:hAnsi="Times New Roman"/>
          <w:sz w:val="28"/>
          <w:lang w:val="en-US"/>
        </w:rPr>
        <w:t xml:space="preserve"> – </w:t>
      </w:r>
      <w:r w:rsidRPr="002565F9">
        <w:rPr>
          <w:rFonts w:ascii="Times New Roman" w:hAnsi="Times New Roman"/>
          <w:sz w:val="28"/>
        </w:rPr>
        <w:t>это</w:t>
      </w:r>
      <w:r w:rsidRPr="00BE4305">
        <w:rPr>
          <w:rFonts w:ascii="Times New Roman" w:hAnsi="Times New Roman"/>
          <w:sz w:val="28"/>
          <w:lang w:val="en-US"/>
        </w:rPr>
        <w:t xml:space="preserve"> </w:t>
      </w:r>
      <w:r w:rsidRPr="002565F9">
        <w:rPr>
          <w:rFonts w:ascii="Times New Roman" w:hAnsi="Times New Roman"/>
          <w:sz w:val="28"/>
        </w:rPr>
        <w:t>переустановить</w:t>
      </w:r>
      <w:r w:rsidRPr="00BE4305">
        <w:rPr>
          <w:rFonts w:ascii="Times New Roman" w:hAnsi="Times New Roman"/>
          <w:sz w:val="28"/>
          <w:lang w:val="en-US"/>
        </w:rPr>
        <w:t xml:space="preserve"> </w:t>
      </w:r>
      <w:r w:rsidRPr="002565F9">
        <w:rPr>
          <w:rFonts w:ascii="Times New Roman" w:hAnsi="Times New Roman"/>
          <w:sz w:val="28"/>
        </w:rPr>
        <w:t>пароль</w:t>
      </w:r>
      <w:r w:rsidRPr="00BE4305">
        <w:rPr>
          <w:rFonts w:ascii="Times New Roman" w:hAnsi="Times New Roman"/>
          <w:sz w:val="28"/>
          <w:lang w:val="en-US"/>
        </w:rPr>
        <w:t>.</w:t>
      </w:r>
    </w:p>
    <w:p w14:paraId="0AEF35E9" w14:textId="00AB84A4" w:rsidR="00A005BC" w:rsidRPr="00BE4305" w:rsidRDefault="00940DB0" w:rsidP="00A005BC">
      <w:pPr>
        <w:spacing w:after="200" w:line="276" w:lineRule="auto"/>
        <w:ind w:firstLine="709"/>
        <w:contextualSpacing/>
        <w:rPr>
          <w:rFonts w:ascii="Times New Roman" w:eastAsia="Times New Roman" w:hAnsi="Times New Roman" w:cs="Times New Roman"/>
          <w:b/>
          <w:i/>
          <w:sz w:val="28"/>
          <w:szCs w:val="28"/>
          <w:lang w:val="en-US" w:eastAsia="ru-RU"/>
        </w:rPr>
      </w:pPr>
      <w:r w:rsidRPr="00940DB0">
        <w:rPr>
          <w:rFonts w:ascii="Times New Roman" w:eastAsia="Times New Roman" w:hAnsi="Times New Roman" w:cs="Times New Roman"/>
          <w:b/>
          <w:i/>
          <w:color w:val="FF0000"/>
          <w:sz w:val="28"/>
          <w:szCs w:val="28"/>
          <w:lang w:eastAsia="ru-RU"/>
        </w:rPr>
        <w:t>Перевод</w:t>
      </w:r>
      <w:r w:rsidRPr="00BE4305">
        <w:rPr>
          <w:rFonts w:ascii="Times New Roman" w:eastAsia="Times New Roman" w:hAnsi="Times New Roman" w:cs="Times New Roman"/>
          <w:b/>
          <w:i/>
          <w:sz w:val="28"/>
          <w:szCs w:val="28"/>
          <w:lang w:val="en-US" w:eastAsia="ru-RU"/>
        </w:rPr>
        <w:t xml:space="preserve"> </w:t>
      </w:r>
    </w:p>
    <w:p w14:paraId="4F0C3F79" w14:textId="72E52EB3" w:rsid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r w:rsidRPr="00940DB0">
        <w:rPr>
          <w:rFonts w:ascii="Times New Roman" w:eastAsia="Times New Roman" w:hAnsi="Times New Roman" w:cs="Times New Roman"/>
          <w:bCs/>
          <w:iCs/>
          <w:sz w:val="28"/>
          <w:szCs w:val="28"/>
          <w:lang w:val="en-US" w:eastAsia="ru-RU"/>
        </w:rPr>
        <w:t>1. The Internet provides access to an incredible amount of information. 2– - Which internet browser do you use? – I prefer Google Chrome, as it is, from my point of view, the most reliable.3. On the Internet, computers are connected to each other by a network of fiber optic cables or satellites. 4. What is the router used for? - It allows you to create a wireless network. 5. When you search for something on the Internet, you are traveling in cyberspace. 6. A good way to keep in touch with friends or family is to use various instant messaging systems. 7. If you have Internet access, you can read the news and check the weather forecast online, watch movies, music videos online, play interactive games and shop online. 8– - How long will it take to download this video file from the network? - It all depends on the Internet speed and file size. 9– - How is data transmitted over the Internet? - First, using the firewall protocol, the file must be split into small portions of data, known as data packets, and then the data is restored as soon as it reaches its destination. 10. A reader is a device that holds thousands of e-books, while it is lighter than most paper counterparts.11. The last thing you need to do is reset your password.</w:t>
      </w:r>
    </w:p>
    <w:p w14:paraId="5D3D85EE" w14:textId="77777777" w:rsidR="00940DB0" w:rsidRP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p>
    <w:p w14:paraId="15F3CF50" w14:textId="77777777" w:rsidR="00A005BC" w:rsidRPr="00BE4305"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A</w:t>
      </w:r>
      <w:r w:rsidRPr="00BE4305">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TEXT</w:t>
      </w:r>
      <w:r w:rsidRPr="00BE4305">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STUDY</w:t>
      </w:r>
    </w:p>
    <w:p w14:paraId="4564F53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I. Read the text and match the headings (a-d) with the paragraphs (1-4).</w:t>
      </w:r>
    </w:p>
    <w:p w14:paraId="4D20584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p>
    <w:p w14:paraId="6CE7B46B"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a. Components of the Internet.</w:t>
      </w:r>
    </w:p>
    <w:p w14:paraId="10016D27"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b. The origin of the net.</w:t>
      </w:r>
    </w:p>
    <w:p w14:paraId="21C52372"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c. What the Internet is.</w:t>
      </w:r>
    </w:p>
    <w:p w14:paraId="22EDA1AF"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 xml:space="preserve">d. How the </w:t>
      </w:r>
      <w:proofErr w:type="spellStart"/>
      <w:r w:rsidRPr="002565F9">
        <w:rPr>
          <w:rFonts w:ascii="Times New Roman" w:hAnsi="Times New Roman"/>
          <w:sz w:val="28"/>
          <w:lang w:val="en-US"/>
        </w:rPr>
        <w:t>net works</w:t>
      </w:r>
      <w:proofErr w:type="spellEnd"/>
      <w:r w:rsidRPr="002565F9">
        <w:rPr>
          <w:rFonts w:ascii="Times New Roman" w:hAnsi="Times New Roman"/>
          <w:sz w:val="28"/>
          <w:lang w:val="en-US"/>
        </w:rPr>
        <w:t>.</w:t>
      </w:r>
    </w:p>
    <w:p w14:paraId="1160852D"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Text A. The Internet</w:t>
      </w:r>
    </w:p>
    <w:p w14:paraId="3EE1D7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w:t>
      </w:r>
      <w:bookmarkStart w:id="4" w:name="_Hlk62573490"/>
      <w:r w:rsidRPr="002565F9">
        <w:rPr>
          <w:rFonts w:ascii="Times New Roman" w:hAnsi="Times New Roman"/>
          <w:sz w:val="28"/>
          <w:lang w:val="en-US"/>
        </w:rPr>
        <w:t xml:space="preserve">The Internet </w:t>
      </w:r>
      <w:bookmarkEnd w:id="4"/>
      <w:r w:rsidRPr="002565F9">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14:paraId="7918267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2. The Internet enables computers to send one another small packets of digital data. For that to work, they use a common ’language’ called TCP/IP (Transmission </w:t>
      </w:r>
      <w:r w:rsidRPr="002565F9">
        <w:rPr>
          <w:rFonts w:ascii="Times New Roman" w:hAnsi="Times New Roman"/>
          <w:sz w:val="28"/>
          <w:lang w:val="en-US"/>
        </w:rPr>
        <w:lastRenderedPageBreak/>
        <w:t>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14:paraId="2E89DF4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The Internet began in 1969 as ARPAnet, a U.S. Department of Defense project to create a computer network that could </w:t>
      </w:r>
      <w:bookmarkStart w:id="5" w:name="_Hlk61447458"/>
      <w:r w:rsidRPr="002565F9">
        <w:rPr>
          <w:rFonts w:ascii="Times New Roman" w:hAnsi="Times New Roman"/>
          <w:sz w:val="28"/>
          <w:lang w:val="en-US"/>
        </w:rPr>
        <w:t xml:space="preserve">withstand </w:t>
      </w:r>
      <w:bookmarkEnd w:id="5"/>
      <w:r w:rsidRPr="002565F9">
        <w:rPr>
          <w:rFonts w:ascii="Times New Roman" w:hAnsi="Times New Roman"/>
          <w:sz w:val="28"/>
          <w:lang w:val="en-US"/>
        </w:rPr>
        <w:t xml:space="preserve">a nuclear war. During the next two </w:t>
      </w:r>
      <w:bookmarkStart w:id="6" w:name="_Hlk61447558"/>
      <w:r w:rsidRPr="002565F9">
        <w:rPr>
          <w:rFonts w:ascii="Times New Roman" w:hAnsi="Times New Roman"/>
          <w:sz w:val="28"/>
          <w:lang w:val="en-US"/>
        </w:rPr>
        <w:t>decade</w:t>
      </w:r>
      <w:bookmarkEnd w:id="6"/>
      <w:r w:rsidRPr="002565F9">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7" w:name="_Hlk61447611"/>
      <w:r w:rsidRPr="002565F9">
        <w:rPr>
          <w:rFonts w:ascii="Times New Roman" w:hAnsi="Times New Roman"/>
          <w:sz w:val="28"/>
          <w:lang w:val="en-US"/>
        </w:rPr>
        <w:t>broadband</w:t>
      </w:r>
      <w:bookmarkEnd w:id="7"/>
      <w:r w:rsidRPr="002565F9">
        <w:rPr>
          <w:rFonts w:ascii="Times New Roman" w:hAnsi="Times New Roman"/>
          <w:sz w:val="28"/>
          <w:lang w:val="en-US"/>
        </w:rPr>
        <w:t xml:space="preserve"> in the 2000s.</w:t>
      </w:r>
    </w:p>
    <w:p w14:paraId="7A46AA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The Internet consists of multiple data systems. The most popular and important systems are:</w:t>
      </w:r>
    </w:p>
    <w:p w14:paraId="03F60AE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14:paraId="110D7F5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14:paraId="4DDBC9C8" w14:textId="77777777" w:rsidR="00A005BC" w:rsidRPr="002565F9" w:rsidRDefault="00A005BC" w:rsidP="00A005BC">
      <w:pPr>
        <w:spacing w:after="0" w:line="240" w:lineRule="auto"/>
        <w:ind w:firstLine="709"/>
        <w:contextualSpacing/>
        <w:jc w:val="both"/>
        <w:rPr>
          <w:rFonts w:ascii="Times New Roman" w:hAnsi="Times New Roman"/>
          <w:sz w:val="28"/>
          <w:lang w:val="en-US"/>
        </w:rPr>
      </w:pPr>
      <w:bookmarkStart w:id="8" w:name="_Hlk61790893"/>
      <w:r w:rsidRPr="002565F9">
        <w:rPr>
          <w:rFonts w:ascii="Times New Roman" w:hAnsi="Times New Roman"/>
          <w:sz w:val="28"/>
          <w:lang w:val="en-US"/>
        </w:rPr>
        <w:t xml:space="preserve"> Instant messaging </w:t>
      </w:r>
      <w:bookmarkEnd w:id="8"/>
      <w:r w:rsidRPr="002565F9">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14:paraId="03D8E3F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File Transfer Protocol (FTP), a system for </w:t>
      </w:r>
      <w:bookmarkStart w:id="9" w:name="_Hlk61447692"/>
      <w:r w:rsidRPr="002565F9">
        <w:rPr>
          <w:rFonts w:ascii="Times New Roman" w:hAnsi="Times New Roman"/>
          <w:sz w:val="28"/>
          <w:lang w:val="en-US"/>
        </w:rPr>
        <w:t>transfer</w:t>
      </w:r>
      <w:bookmarkEnd w:id="9"/>
      <w:r w:rsidRPr="002565F9">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14:paraId="32AD1F57" w14:textId="77777777" w:rsidR="00A005BC" w:rsidRPr="002565F9" w:rsidRDefault="00A005BC" w:rsidP="00A005BC">
      <w:pPr>
        <w:spacing w:after="0" w:line="240" w:lineRule="auto"/>
        <w:jc w:val="both"/>
        <w:rPr>
          <w:rFonts w:ascii="Times New Roman" w:hAnsi="Times New Roman"/>
          <w:sz w:val="28"/>
          <w:lang w:val="en-US"/>
        </w:rPr>
      </w:pPr>
    </w:p>
    <w:p w14:paraId="36982C71" w14:textId="77777777" w:rsidR="00A005BC" w:rsidRPr="002565F9" w:rsidRDefault="00A005BC" w:rsidP="00A005BC">
      <w:pPr>
        <w:rPr>
          <w:rFonts w:ascii="Times New Roman" w:hAnsi="Times New Roman"/>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Read the text again and decide if the following statements are true or false.</w:t>
      </w:r>
    </w:p>
    <w:p w14:paraId="06EDAA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Internet is a network of networks.</w:t>
      </w:r>
    </w:p>
    <w:p w14:paraId="66BBFD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largest number of Internet users is in the UK.</w:t>
      </w:r>
    </w:p>
    <w:p w14:paraId="54FE1C0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Computers need to use the same File Transfer Protocol to communicate with each other.</w:t>
      </w:r>
    </w:p>
    <w:p w14:paraId="3386DD4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Every computer connected to the Internet is given a unique address or IP number.</w:t>
      </w:r>
    </w:p>
    <w:p w14:paraId="57E42D0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Internet began as a military experiment.</w:t>
      </w:r>
    </w:p>
    <w:p w14:paraId="67A175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The huge growth of personal computer market was one of the reasons for rapid growth of Internet users.</w:t>
      </w:r>
    </w:p>
    <w:p w14:paraId="382E8C9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7. Tim Berners-Lee invented a broadband technology in the early</w:t>
      </w:r>
    </w:p>
    <w:p w14:paraId="6CD4F1F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1990s.</w:t>
      </w:r>
    </w:p>
    <w:p w14:paraId="4052B05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8. </w:t>
      </w:r>
      <w:bookmarkStart w:id="10" w:name="_Hlk61449955"/>
      <w:r w:rsidRPr="002565F9">
        <w:rPr>
          <w:rFonts w:ascii="Times New Roman" w:hAnsi="Times New Roman"/>
          <w:sz w:val="28"/>
          <w:lang w:val="en-US"/>
        </w:rPr>
        <w:t>Mailing List</w:t>
      </w:r>
      <w:bookmarkEnd w:id="10"/>
      <w:r w:rsidRPr="002565F9">
        <w:rPr>
          <w:rFonts w:ascii="Times New Roman" w:hAnsi="Times New Roman"/>
          <w:sz w:val="28"/>
          <w:lang w:val="en-US"/>
        </w:rPr>
        <w:t>s are based on programs that send messages on a certain</w:t>
      </w:r>
    </w:p>
    <w:p w14:paraId="3F45163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topic to all the computers whose users have subscribed to a list.</w:t>
      </w:r>
    </w:p>
    <w:p w14:paraId="5872E0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Many IM services now offer audio and video capabilities.</w:t>
      </w:r>
    </w:p>
    <w:p w14:paraId="4A2CAC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EDD1659"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III.</w:t>
      </w:r>
      <w:r w:rsidRPr="002565F9">
        <w:rPr>
          <w:rFonts w:ascii="Times New Roman" w:hAnsi="Times New Roman"/>
          <w:sz w:val="28"/>
          <w:lang w:val="en-US"/>
        </w:rPr>
        <w:t xml:space="preserve"> </w:t>
      </w:r>
      <w:r w:rsidRPr="002565F9">
        <w:rPr>
          <w:rFonts w:ascii="Times New Roman" w:hAnsi="Times New Roman"/>
          <w:b/>
          <w:bCs/>
          <w:sz w:val="28"/>
          <w:lang w:val="en-US"/>
        </w:rPr>
        <w:t>What Internet system do these people use?</w:t>
      </w:r>
    </w:p>
    <w:p w14:paraId="72AF0E6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0C8567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don’t want to spend too much money on international phone calls, so I’ve found a cheaper way to talk to my friend from Canada.</w:t>
      </w:r>
    </w:p>
    <w:p w14:paraId="60AAE7E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 like receiving daily updates and headlines from newspapers on my computer.</w:t>
      </w:r>
    </w:p>
    <w:p w14:paraId="17906C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I want to read people’s opinions about current sporting events and express my views.</w:t>
      </w:r>
    </w:p>
    <w:p w14:paraId="1A94D3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I’d like to check my students’ draft essays on my computer and send them back with my suggestions.</w:t>
      </w:r>
    </w:p>
    <w:p w14:paraId="5A93D3D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I have designed a web page and want to transfer the data to my reserved web space.</w:t>
      </w:r>
    </w:p>
    <w:p w14:paraId="7431B7C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I’d like to avoid flying to Hong Kong to attend the meeting but I want to see what’s going on there.</w:t>
      </w:r>
    </w:p>
    <w:p w14:paraId="3264A96F"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AC4D44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IV. Fill the gaps with the correct prefix from the </w:t>
      </w:r>
      <w:r>
        <w:rPr>
          <w:rFonts w:ascii="Times New Roman" w:hAnsi="Times New Roman"/>
          <w:b/>
          <w:bCs/>
          <w:sz w:val="28"/>
          <w:lang w:val="en-US"/>
        </w:rPr>
        <w:t>list</w:t>
      </w:r>
      <w:r w:rsidRPr="002565F9">
        <w:rPr>
          <w:rFonts w:ascii="Times New Roman" w:hAnsi="Times New Roman"/>
          <w:b/>
          <w:bCs/>
          <w:sz w:val="28"/>
          <w:lang w:val="en-US"/>
        </w:rPr>
        <w:t>.</w:t>
      </w:r>
    </w:p>
    <w:p w14:paraId="4C10702C" w14:textId="77777777" w:rsidR="00A005BC" w:rsidRDefault="00A005BC" w:rsidP="00A005BC">
      <w:pPr>
        <w:spacing w:after="0" w:line="240" w:lineRule="auto"/>
        <w:ind w:firstLine="709"/>
        <w:contextualSpacing/>
        <w:jc w:val="both"/>
        <w:rPr>
          <w:rFonts w:ascii="Times New Roman" w:hAnsi="Times New Roman"/>
          <w:b/>
          <w:bCs/>
          <w:sz w:val="28"/>
          <w:lang w:val="en-US"/>
        </w:rPr>
      </w:pPr>
      <w:proofErr w:type="spellStart"/>
      <w:r w:rsidRPr="002565F9">
        <w:rPr>
          <w:rFonts w:ascii="Times New Roman" w:hAnsi="Times New Roman"/>
          <w:b/>
          <w:bCs/>
          <w:sz w:val="28"/>
          <w:lang w:val="en-US"/>
        </w:rPr>
        <w:t>ir</w:t>
      </w:r>
      <w:proofErr w:type="spellEnd"/>
      <w:proofErr w:type="gramStart"/>
      <w:r w:rsidRPr="002565F9">
        <w:rPr>
          <w:rFonts w:ascii="Times New Roman" w:hAnsi="Times New Roman"/>
          <w:b/>
          <w:bCs/>
          <w:sz w:val="28"/>
          <w:lang w:val="en-US"/>
        </w:rPr>
        <w:t>- ,</w:t>
      </w:r>
      <w:proofErr w:type="gramEnd"/>
      <w:r w:rsidRPr="002565F9">
        <w:rPr>
          <w:rFonts w:ascii="Times New Roman" w:hAnsi="Times New Roman"/>
          <w:b/>
          <w:bCs/>
          <w:sz w:val="28"/>
          <w:lang w:val="en-US"/>
        </w:rPr>
        <w:t xml:space="preserve"> in- , up-, re- , dis- , down-, de- , con</w:t>
      </w:r>
    </w:p>
    <w:p w14:paraId="2DAC33A8"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2468E8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w:t>
      </w:r>
      <w:proofErr w:type="spellStart"/>
      <w:r w:rsidRPr="002565F9">
        <w:rPr>
          <w:rFonts w:ascii="Times New Roman" w:hAnsi="Times New Roman"/>
          <w:sz w:val="28"/>
          <w:lang w:val="en-US"/>
        </w:rPr>
        <w:t>nection</w:t>
      </w:r>
      <w:proofErr w:type="spellEnd"/>
      <w:r w:rsidRPr="002565F9">
        <w:rPr>
          <w:rFonts w:ascii="Times New Roman" w:hAnsi="Times New Roman"/>
          <w:sz w:val="28"/>
          <w:lang w:val="en-US"/>
        </w:rPr>
        <w:t>, you can ___ load apps directly onto it. 6. Did you buy a full version of the OS or just an ___ grade? 7. If your computer crashes, you may have to ___ boot it.</w:t>
      </w:r>
    </w:p>
    <w:p w14:paraId="27D75485"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AD24CFC" w14:textId="77777777" w:rsidR="00A005BC" w:rsidRPr="002565F9" w:rsidRDefault="00A005BC" w:rsidP="00A005BC">
      <w:pPr>
        <w:rPr>
          <w:rFonts w:ascii="Times New Roman" w:hAnsi="Times New Roman"/>
          <w:b/>
          <w:bCs/>
          <w:i/>
          <w:sz w:val="28"/>
          <w:lang w:val="en-US"/>
        </w:rPr>
      </w:pPr>
      <w:r w:rsidRPr="002565F9">
        <w:rPr>
          <w:rFonts w:ascii="Times New Roman" w:hAnsi="Times New Roman"/>
          <w:b/>
          <w:bCs/>
          <w:i/>
          <w:sz w:val="28"/>
          <w:lang w:val="en-US"/>
        </w:rPr>
        <w:t>B. TEXT STUDY</w:t>
      </w:r>
    </w:p>
    <w:p w14:paraId="40E00AC8"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I. Read an article about net generation and decide which statement is true, false or not given.</w:t>
      </w:r>
    </w:p>
    <w:p w14:paraId="6E0A6D1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As the Net Generation Survey found, 75 % students message instantly while doing schoolwork.</w:t>
      </w:r>
    </w:p>
    <w:p w14:paraId="21076A9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trend towards collaborative work is an inherent feature of Net Generation.</w:t>
      </w:r>
    </w:p>
    <w:p w14:paraId="3491D47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blogs of Net Generation can’t be referred to their online diaries causing emotional honesty in their online communications.</w:t>
      </w:r>
    </w:p>
    <w:p w14:paraId="599195E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Net generation students expect open and personal connection with their professors.</w:t>
      </w:r>
    </w:p>
    <w:p w14:paraId="412FA3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5. Net Generation students are confident that evolving technology can cope with the challenges that affect the world.</w:t>
      </w:r>
    </w:p>
    <w:p w14:paraId="5BA9830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Net generation students are keen on dealing with vital global environmental issue.</w:t>
      </w:r>
    </w:p>
    <w:p w14:paraId="111520B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The majority of college professors tend to think that students are failing at small group discussions.</w:t>
      </w:r>
    </w:p>
    <w:p w14:paraId="729550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Students and professors are pushing for the online course components to include more of the multimedia Web experience the Net Generation is accustomed to.</w:t>
      </w:r>
    </w:p>
    <w:p w14:paraId="6538127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Net Generation workers are indifferent to the expression of approval for their achievements.</w:t>
      </w:r>
    </w:p>
    <w:p w14:paraId="3329389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14:paraId="4F6DF9FC"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How Net Generation Students Work</w:t>
      </w:r>
    </w:p>
    <w:p w14:paraId="491C2AA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students are infamous for their multitasking skills and short </w:t>
      </w:r>
      <w:bookmarkStart w:id="11" w:name="_Hlk61447936"/>
      <w:r w:rsidRPr="002565F9">
        <w:rPr>
          <w:rFonts w:ascii="Times New Roman" w:hAnsi="Times New Roman"/>
          <w:sz w:val="28"/>
          <w:lang w:val="en-US"/>
        </w:rPr>
        <w:t>attention span</w:t>
      </w:r>
      <w:bookmarkEnd w:id="11"/>
      <w:r w:rsidRPr="002565F9">
        <w:rPr>
          <w:rFonts w:ascii="Times New Roman" w:hAnsi="Times New Roman"/>
          <w:sz w:val="28"/>
          <w:lang w:val="en-US"/>
        </w:rPr>
        <w:t xml:space="preserve">s. Growing up online, they’re trained to quickly and </w:t>
      </w:r>
      <w:bookmarkStart w:id="12" w:name="_Hlk61448564"/>
      <w:r w:rsidRPr="002565F9">
        <w:rPr>
          <w:rFonts w:ascii="Times New Roman" w:hAnsi="Times New Roman"/>
          <w:sz w:val="28"/>
          <w:lang w:val="en-US"/>
        </w:rPr>
        <w:t>simultaneously consume</w:t>
      </w:r>
      <w:bookmarkEnd w:id="12"/>
      <w:r w:rsidRPr="002565F9">
        <w:rPr>
          <w:rFonts w:ascii="Times New Roman" w:hAnsi="Times New Roman"/>
          <w:sz w:val="28"/>
          <w:lang w:val="en-US"/>
        </w:rPr>
        <w:t xml:space="preserve"> and process information from multiple media sources — and to ignore anything “boring” or otherwise uninspiring.</w:t>
      </w:r>
    </w:p>
    <w:p w14:paraId="589D87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3" w:name="_Hlk61612304"/>
      <w:r w:rsidRPr="002565F9">
        <w:rPr>
          <w:rFonts w:ascii="Times New Roman" w:hAnsi="Times New Roman"/>
          <w:sz w:val="28"/>
          <w:lang w:val="en-US"/>
        </w:rPr>
        <w:t xml:space="preserve">homework </w:t>
      </w:r>
      <w:bookmarkStart w:id="14" w:name="_Hlk61454816"/>
      <w:r w:rsidRPr="002565F9">
        <w:rPr>
          <w:rFonts w:ascii="Times New Roman" w:hAnsi="Times New Roman"/>
          <w:sz w:val="28"/>
          <w:lang w:val="en-US"/>
        </w:rPr>
        <w:t>assignment</w:t>
      </w:r>
      <w:bookmarkEnd w:id="14"/>
      <w:r w:rsidRPr="002565F9">
        <w:rPr>
          <w:rFonts w:ascii="Times New Roman" w:hAnsi="Times New Roman"/>
          <w:sz w:val="28"/>
          <w:lang w:val="en-US"/>
        </w:rPr>
        <w:t>s</w:t>
      </w:r>
      <w:bookmarkEnd w:id="13"/>
      <w:r w:rsidRPr="002565F9">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w:t>
      </w:r>
      <w:proofErr w:type="spellStart"/>
      <w:r w:rsidRPr="002565F9">
        <w:rPr>
          <w:rFonts w:ascii="Times New Roman" w:hAnsi="Times New Roman"/>
          <w:sz w:val="28"/>
          <w:lang w:val="en-US"/>
        </w:rPr>
        <w:t>Net</w:t>
      </w:r>
      <w:proofErr w:type="spellEnd"/>
      <w:r w:rsidRPr="002565F9">
        <w:rPr>
          <w:rFonts w:ascii="Times New Roman" w:hAnsi="Times New Roman"/>
          <w:sz w:val="28"/>
          <w:lang w:val="en-US"/>
        </w:rPr>
        <w:t xml:space="preserve">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14:paraId="2E6D182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5" w:name="_Hlk61456083"/>
      <w:r w:rsidRPr="002565F9">
        <w:rPr>
          <w:rFonts w:ascii="Times New Roman" w:hAnsi="Times New Roman"/>
          <w:sz w:val="28"/>
          <w:lang w:val="en-US"/>
        </w:rPr>
        <w:t xml:space="preserve">crave rewards and accolades </w:t>
      </w:r>
      <w:bookmarkEnd w:id="15"/>
      <w:r w:rsidRPr="002565F9">
        <w:rPr>
          <w:rFonts w:ascii="Times New Roman" w:hAnsi="Times New Roman"/>
          <w:sz w:val="28"/>
          <w:lang w:val="en-US"/>
        </w:rPr>
        <w:t xml:space="preserve">for their hard </w:t>
      </w:r>
      <w:r w:rsidRPr="002565F9">
        <w:rPr>
          <w:rFonts w:ascii="Times New Roman" w:hAnsi="Times New Roman"/>
          <w:sz w:val="28"/>
          <w:lang w:val="en-US"/>
        </w:rPr>
        <w:lastRenderedPageBreak/>
        <w:t>work. They’re aware of the many significant problems affecting the world, but they’re confident that through youthful innovation and ever-improving technology, these problems will be solved.</w:t>
      </w:r>
    </w:p>
    <w:p w14:paraId="2A4571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14:paraId="4515BA1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campuses were some of the earliest adopters of </w:t>
      </w:r>
      <w:bookmarkStart w:id="16" w:name="_Hlk61456274"/>
      <w:r w:rsidRPr="002565F9">
        <w:rPr>
          <w:rFonts w:ascii="Times New Roman" w:hAnsi="Times New Roman"/>
          <w:sz w:val="28"/>
          <w:lang w:val="en-US"/>
        </w:rPr>
        <w:t xml:space="preserve">ubiquitous </w:t>
      </w:r>
      <w:bookmarkEnd w:id="16"/>
      <w:r w:rsidRPr="002565F9">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14:paraId="6D905C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7" w:name="_Hlk61456181"/>
      <w:r w:rsidRPr="002565F9">
        <w:rPr>
          <w:rFonts w:ascii="Times New Roman" w:hAnsi="Times New Roman"/>
          <w:sz w:val="28"/>
          <w:lang w:val="en-US"/>
        </w:rPr>
        <w:t>syllabi</w:t>
      </w:r>
      <w:bookmarkEnd w:id="17"/>
      <w:r w:rsidRPr="002565F9">
        <w:rPr>
          <w:rFonts w:ascii="Times New Roman" w:hAnsi="Times New Roman"/>
          <w:sz w:val="28"/>
          <w:lang w:val="en-US"/>
        </w:rPr>
        <w:t xml:space="preserve"> online.</w:t>
      </w:r>
    </w:p>
    <w:p w14:paraId="563375F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Businesses are also </w:t>
      </w:r>
      <w:bookmarkStart w:id="18" w:name="_Hlk61460407"/>
      <w:r w:rsidRPr="002565F9">
        <w:rPr>
          <w:rFonts w:ascii="Times New Roman" w:hAnsi="Times New Roman"/>
          <w:sz w:val="28"/>
          <w:lang w:val="en-US"/>
        </w:rPr>
        <w:t>scrambli</w:t>
      </w:r>
      <w:bookmarkEnd w:id="18"/>
      <w:r w:rsidRPr="002565F9">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14:paraId="0F4117B1"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workers are used to the awards and </w:t>
      </w:r>
      <w:bookmarkStart w:id="19" w:name="_Hlk61448614"/>
      <w:r w:rsidRPr="002565F9">
        <w:rPr>
          <w:rFonts w:ascii="Times New Roman" w:hAnsi="Times New Roman"/>
          <w:sz w:val="28"/>
          <w:lang w:val="en-US"/>
        </w:rPr>
        <w:t>accolade</w:t>
      </w:r>
      <w:bookmarkEnd w:id="19"/>
      <w:r w:rsidRPr="002565F9">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20" w:name="_Hlk61448672"/>
      <w:r w:rsidRPr="002565F9">
        <w:rPr>
          <w:rFonts w:ascii="Times New Roman" w:hAnsi="Times New Roman"/>
          <w:sz w:val="28"/>
          <w:lang w:val="en-US"/>
        </w:rPr>
        <w:t>incentive</w:t>
      </w:r>
      <w:bookmarkEnd w:id="20"/>
      <w:r w:rsidRPr="002565F9">
        <w:rPr>
          <w:rFonts w:ascii="Times New Roman" w:hAnsi="Times New Roman"/>
          <w:sz w:val="28"/>
          <w:lang w:val="en-US"/>
        </w:rPr>
        <w:t>s for jobs well done, like extra vacation time or prizes.</w:t>
      </w:r>
    </w:p>
    <w:p w14:paraId="4F36930D"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BB44AF0"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a)</w:t>
      </w:r>
      <w:r w:rsidRPr="002565F9">
        <w:rPr>
          <w:rFonts w:ascii="Times New Roman" w:hAnsi="Times New Roman"/>
          <w:sz w:val="28"/>
          <w:lang w:val="en-US"/>
        </w:rPr>
        <w:t xml:space="preserve"> </w:t>
      </w:r>
      <w:r w:rsidRPr="002565F9">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14:paraId="4EABC4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14:paraId="2EA366F9"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 xml:space="preserve"> b) Split into four groups and get ready to speak on one of the issues given below</w:t>
      </w:r>
      <w:r w:rsidRPr="002565F9">
        <w:rPr>
          <w:rFonts w:ascii="Times New Roman" w:hAnsi="Times New Roman"/>
          <w:sz w:val="28"/>
          <w:lang w:val="en-US"/>
        </w:rPr>
        <w:t>.</w:t>
      </w:r>
    </w:p>
    <w:p w14:paraId="4DB23C6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definition of the Internet.</w:t>
      </w:r>
    </w:p>
    <w:p w14:paraId="49C4A62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2. How the Internet works.</w:t>
      </w:r>
    </w:p>
    <w:p w14:paraId="18279C8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origin of the Internet.</w:t>
      </w:r>
    </w:p>
    <w:p w14:paraId="42ACF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Major components of the Internet.</w:t>
      </w:r>
    </w:p>
    <w:p w14:paraId="7F891E09"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c) Most information on the Internet is on websites. Which features from the list below would you choose to make a good website? Give reasons for your choice.</w:t>
      </w:r>
    </w:p>
    <w:p w14:paraId="4A52433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Simple and user-friendly navigation.</w:t>
      </w:r>
    </w:p>
    <w:p w14:paraId="50E99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Complex design and a lot of animation.</w:t>
      </w:r>
    </w:p>
    <w:p w14:paraId="2B4F46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Fast-loading pages.</w:t>
      </w:r>
    </w:p>
    <w:p w14:paraId="1B4814F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Brightly-</w:t>
      </w:r>
      <w:proofErr w:type="spellStart"/>
      <w:r w:rsidRPr="002565F9">
        <w:rPr>
          <w:rFonts w:ascii="Times New Roman" w:hAnsi="Times New Roman"/>
          <w:sz w:val="28"/>
          <w:lang w:val="en-US"/>
        </w:rPr>
        <w:t>coloured</w:t>
      </w:r>
      <w:proofErr w:type="spellEnd"/>
      <w:r w:rsidRPr="002565F9">
        <w:rPr>
          <w:rFonts w:ascii="Times New Roman" w:hAnsi="Times New Roman"/>
          <w:sz w:val="28"/>
          <w:lang w:val="en-US"/>
        </w:rPr>
        <w:t xml:space="preserve"> text.</w:t>
      </w:r>
    </w:p>
    <w:p w14:paraId="375A302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Minimal scroll.</w:t>
      </w:r>
    </w:p>
    <w:p w14:paraId="19F57CB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Fresh content.</w:t>
      </w:r>
    </w:p>
    <w:p w14:paraId="79BE55B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Low resolution photography.</w:t>
      </w:r>
    </w:p>
    <w:p w14:paraId="15EA3FA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Cross-platform / browser compatibility.</w:t>
      </w:r>
    </w:p>
    <w:p w14:paraId="5698566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D37E033" w14:textId="77777777" w:rsidR="00A005BC"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III. What do the abbreviations URL, HTML, HTTP, CSS, PHP stand for? Read the text and check your answers</w:t>
      </w:r>
      <w:r>
        <w:rPr>
          <w:rFonts w:ascii="Times New Roman" w:hAnsi="Times New Roman"/>
          <w:b/>
          <w:bCs/>
          <w:sz w:val="28"/>
          <w:lang w:val="en-US"/>
        </w:rPr>
        <w:t>.</w:t>
      </w:r>
    </w:p>
    <w:p w14:paraId="53A0C723"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5A0475E9" w14:textId="77777777" w:rsidR="00A005BC" w:rsidRPr="002565F9" w:rsidRDefault="00A005BC" w:rsidP="00A005BC">
      <w:pPr>
        <w:spacing w:after="0" w:line="240" w:lineRule="auto"/>
        <w:ind w:firstLine="709"/>
        <w:contextualSpacing/>
        <w:jc w:val="center"/>
        <w:rPr>
          <w:rFonts w:ascii="Times New Roman" w:hAnsi="Times New Roman"/>
          <w:b/>
          <w:bCs/>
          <w:sz w:val="28"/>
          <w:lang w:val="en-US"/>
        </w:rPr>
      </w:pPr>
      <w:r w:rsidRPr="002565F9">
        <w:rPr>
          <w:rFonts w:ascii="Times New Roman" w:hAnsi="Times New Roman"/>
          <w:b/>
          <w:bCs/>
          <w:sz w:val="28"/>
          <w:lang w:val="en-US"/>
        </w:rPr>
        <w:t>THE WORLD WIDE WEB</w:t>
      </w:r>
    </w:p>
    <w:p w14:paraId="782C509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w:t>
      </w:r>
      <w:r w:rsidRPr="00965E15">
        <w:rPr>
          <w:rFonts w:ascii="Times New Roman" w:hAnsi="Times New Roman"/>
          <w:color w:val="FF0000"/>
          <w:sz w:val="28"/>
          <w:lang w:val="en-US"/>
        </w:rPr>
        <w:t>(Hypertext Markup Language).</w:t>
      </w:r>
      <w:r w:rsidRPr="002565F9">
        <w:rPr>
          <w:rFonts w:ascii="Times New Roman" w:hAnsi="Times New Roman"/>
          <w:sz w:val="28"/>
          <w:lang w:val="en-US"/>
        </w:rPr>
        <w:t xml:space="preserv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w:t>
      </w:r>
      <w:r w:rsidRPr="00965E15">
        <w:rPr>
          <w:rFonts w:ascii="Times New Roman" w:hAnsi="Times New Roman"/>
          <w:color w:val="FF0000"/>
          <w:sz w:val="28"/>
          <w:lang w:val="en-US"/>
        </w:rPr>
        <w:t>(Uniform Resource Locator)</w:t>
      </w:r>
      <w:r w:rsidRPr="002565F9">
        <w:rPr>
          <w:rFonts w:ascii="Times New Roman" w:hAnsi="Times New Roman"/>
          <w:sz w:val="28"/>
          <w:lang w:val="en-US"/>
        </w:rPr>
        <w:t xml:space="preserve"> into the browser address bar. The URL, also known as the web address, tells the browser exactly where to find the page. However, most of the time, people get to a </w:t>
      </w:r>
      <w:r w:rsidRPr="00965E15">
        <w:rPr>
          <w:rFonts w:ascii="Times New Roman" w:hAnsi="Times New Roman"/>
          <w:color w:val="FF0000"/>
          <w:sz w:val="28"/>
          <w:lang w:val="en-US"/>
        </w:rPr>
        <w:t>webpage</w:t>
      </w:r>
      <w:r w:rsidRPr="002565F9">
        <w:rPr>
          <w:rFonts w:ascii="Times New Roman" w:hAnsi="Times New Roman"/>
          <w:sz w:val="28"/>
          <w:lang w:val="en-US"/>
        </w:rPr>
        <w:t xml:space="preserve"> by following a link from a different page or by searching for the page using a search engine. If you type keywords or a phrase into a search engine, it will display a list of websites relevant to your search terms. A set of transfer rules, called HTTP </w:t>
      </w:r>
      <w:r w:rsidRPr="00965E15">
        <w:rPr>
          <w:rFonts w:ascii="Times New Roman" w:hAnsi="Times New Roman"/>
          <w:color w:val="FF0000"/>
          <w:sz w:val="28"/>
          <w:lang w:val="en-US"/>
        </w:rPr>
        <w:t xml:space="preserve">(Hyper Text Transfer Protocol) </w:t>
      </w:r>
      <w:r w:rsidRPr="002565F9">
        <w:rPr>
          <w:rFonts w:ascii="Times New Roman" w:hAnsi="Times New Roman"/>
          <w:sz w:val="28"/>
          <w:lang w:val="en-US"/>
        </w:rPr>
        <w:t>is used to link Web files together across the Internet. This is why web page addresses begin with http, followed by a colon and two slashes.</w:t>
      </w:r>
    </w:p>
    <w:p w14:paraId="571BE4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price ranges. As websites are becoming more sophisticated, web developers are </w:t>
      </w:r>
      <w:r w:rsidRPr="002565F9">
        <w:rPr>
          <w:rFonts w:ascii="Times New Roman" w:hAnsi="Times New Roman"/>
          <w:sz w:val="28"/>
          <w:lang w:val="en-US"/>
        </w:rPr>
        <w:lastRenderedPageBreak/>
        <w:t xml:space="preserve">using many more versatile tools. These include </w:t>
      </w:r>
      <w:r w:rsidRPr="00965E15">
        <w:rPr>
          <w:rFonts w:ascii="Times New Roman" w:hAnsi="Times New Roman"/>
          <w:color w:val="FF0000"/>
          <w:sz w:val="28"/>
          <w:lang w:val="en-US"/>
        </w:rPr>
        <w:t xml:space="preserve">CSS (Cascading Style Sheets) </w:t>
      </w:r>
      <w:r w:rsidRPr="002565F9">
        <w:rPr>
          <w:rFonts w:ascii="Times New Roman" w:hAnsi="Times New Roman"/>
          <w:sz w:val="28"/>
          <w:lang w:val="en-US"/>
        </w:rPr>
        <w:t xml:space="preserve">and scripting languages such as JavaScript and </w:t>
      </w:r>
      <w:r w:rsidRPr="00965E15">
        <w:rPr>
          <w:rFonts w:ascii="Times New Roman" w:hAnsi="Times New Roman"/>
          <w:color w:val="FF0000"/>
          <w:sz w:val="28"/>
          <w:lang w:val="en-US"/>
        </w:rPr>
        <w:t xml:space="preserve">PHP (Hypertext Preprocessor) </w:t>
      </w:r>
    </w:p>
    <w:p w14:paraId="641CDF33"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2AB94C6"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IV. Using the words in italics complete these instructions about the process of navigation.</w:t>
      </w:r>
    </w:p>
    <w:p w14:paraId="4B77435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122EC7">
        <w:rPr>
          <w:rFonts w:ascii="Times New Roman" w:hAnsi="Times New Roman"/>
          <w:i/>
          <w:iCs/>
          <w:strike/>
          <w:sz w:val="28"/>
          <w:lang w:val="en-US"/>
        </w:rPr>
        <w:t>Web page, search engine, web browser, client</w:t>
      </w:r>
      <w:r w:rsidRPr="002565F9">
        <w:rPr>
          <w:rFonts w:ascii="Times New Roman" w:hAnsi="Times New Roman"/>
          <w:i/>
          <w:iCs/>
          <w:sz w:val="28"/>
          <w:lang w:val="en-US"/>
        </w:rPr>
        <w:t>, URL, website, surf, web server</w:t>
      </w:r>
      <w:r w:rsidRPr="002565F9">
        <w:rPr>
          <w:rFonts w:ascii="Times New Roman" w:hAnsi="Times New Roman"/>
          <w:sz w:val="28"/>
          <w:lang w:val="en-US"/>
        </w:rPr>
        <w:t>.</w:t>
      </w:r>
    </w:p>
    <w:p w14:paraId="395EA7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F4756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Start up your computer and connect to the Internet.</w:t>
      </w:r>
    </w:p>
    <w:p w14:paraId="6EDFA302" w14:textId="663AA23A"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2. Open your </w:t>
      </w:r>
      <w:r w:rsidR="006E755F" w:rsidRPr="006E755F">
        <w:rPr>
          <w:rFonts w:ascii="Times New Roman" w:hAnsi="Times New Roman"/>
          <w:i/>
          <w:iCs/>
          <w:color w:val="FF0000"/>
          <w:sz w:val="28"/>
          <w:lang w:val="en-US"/>
        </w:rPr>
        <w:t>web browser</w:t>
      </w:r>
      <w:r w:rsidRPr="002565F9">
        <w:rPr>
          <w:rFonts w:ascii="Times New Roman" w:hAnsi="Times New Roman"/>
          <w:sz w:val="28"/>
          <w:lang w:val="en-US"/>
        </w:rPr>
        <w:t>.</w:t>
      </w:r>
    </w:p>
    <w:p w14:paraId="147D71F3" w14:textId="066E08F9"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Type the </w:t>
      </w:r>
      <w:r w:rsidR="00122EC7" w:rsidRPr="00122EC7">
        <w:rPr>
          <w:rFonts w:ascii="Times New Roman" w:hAnsi="Times New Roman"/>
          <w:i/>
          <w:iCs/>
          <w:color w:val="FF0000"/>
          <w:sz w:val="28"/>
          <w:lang w:val="en-US"/>
        </w:rPr>
        <w:t>URL</w:t>
      </w:r>
      <w:r w:rsidRPr="00122EC7">
        <w:rPr>
          <w:rFonts w:ascii="Times New Roman" w:hAnsi="Times New Roman"/>
          <w:color w:val="FF0000"/>
          <w:sz w:val="28"/>
          <w:lang w:val="en-US"/>
        </w:rPr>
        <w:t xml:space="preserve"> </w:t>
      </w:r>
      <w:r w:rsidRPr="002565F9">
        <w:rPr>
          <w:rFonts w:ascii="Times New Roman" w:hAnsi="Times New Roman"/>
          <w:sz w:val="28"/>
          <w:lang w:val="en-US"/>
        </w:rPr>
        <w:t>to access a website.</w:t>
      </w:r>
    </w:p>
    <w:p w14:paraId="2B89323F" w14:textId="4F2A196A"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4. Your web browser sends the request to the correct </w:t>
      </w:r>
      <w:r w:rsidR="00122EC7" w:rsidRPr="00122EC7">
        <w:rPr>
          <w:rFonts w:ascii="Times New Roman" w:hAnsi="Times New Roman"/>
          <w:i/>
          <w:iCs/>
          <w:color w:val="FF0000"/>
          <w:sz w:val="28"/>
          <w:lang w:val="en-US"/>
        </w:rPr>
        <w:t xml:space="preserve">web </w:t>
      </w:r>
      <w:proofErr w:type="gramStart"/>
      <w:r w:rsidR="00122EC7" w:rsidRPr="00122EC7">
        <w:rPr>
          <w:rFonts w:ascii="Times New Roman" w:hAnsi="Times New Roman"/>
          <w:i/>
          <w:iCs/>
          <w:color w:val="FF0000"/>
          <w:sz w:val="28"/>
          <w:lang w:val="en-US"/>
        </w:rPr>
        <w:t>server</w:t>
      </w:r>
      <w:r w:rsidR="00122EC7" w:rsidRPr="00122EC7">
        <w:rPr>
          <w:rFonts w:ascii="Times New Roman" w:hAnsi="Times New Roman"/>
          <w:color w:val="FF0000"/>
          <w:sz w:val="28"/>
          <w:lang w:val="en-US"/>
        </w:rPr>
        <w:t xml:space="preserve"> </w:t>
      </w:r>
      <w:r w:rsidRPr="002565F9">
        <w:rPr>
          <w:rFonts w:ascii="Times New Roman" w:hAnsi="Times New Roman"/>
          <w:sz w:val="28"/>
          <w:lang w:val="en-US"/>
        </w:rPr>
        <w:t>.</w:t>
      </w:r>
      <w:proofErr w:type="gramEnd"/>
    </w:p>
    <w:p w14:paraId="495972DA" w14:textId="1D1DD3AC"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The server looks for the document and sends it to the </w:t>
      </w:r>
      <w:proofErr w:type="gramStart"/>
      <w:r w:rsidR="00122EC7" w:rsidRPr="00122EC7">
        <w:rPr>
          <w:rFonts w:ascii="Times New Roman" w:hAnsi="Times New Roman"/>
          <w:i/>
          <w:iCs/>
          <w:color w:val="FF0000"/>
          <w:sz w:val="28"/>
          <w:lang w:val="en-US"/>
        </w:rPr>
        <w:t>client</w:t>
      </w:r>
      <w:r w:rsidR="00122EC7" w:rsidRPr="002565F9">
        <w:rPr>
          <w:rFonts w:ascii="Times New Roman" w:hAnsi="Times New Roman"/>
          <w:sz w:val="28"/>
          <w:lang w:val="en-US"/>
        </w:rPr>
        <w:t xml:space="preserve"> </w:t>
      </w:r>
      <w:r w:rsidRPr="002565F9">
        <w:rPr>
          <w:rFonts w:ascii="Times New Roman" w:hAnsi="Times New Roman"/>
          <w:sz w:val="28"/>
          <w:lang w:val="en-US"/>
        </w:rPr>
        <w:t xml:space="preserve"> computer</w:t>
      </w:r>
      <w:proofErr w:type="gramEnd"/>
      <w:r w:rsidRPr="002565F9">
        <w:rPr>
          <w:rFonts w:ascii="Times New Roman" w:hAnsi="Times New Roman"/>
          <w:sz w:val="28"/>
          <w:lang w:val="en-US"/>
        </w:rPr>
        <w:t>.</w:t>
      </w:r>
    </w:p>
    <w:p w14:paraId="0797F87B" w14:textId="55440DC2"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Your web browser displays the selected</w:t>
      </w:r>
      <w:r w:rsidR="00122EC7" w:rsidRPr="00122EC7">
        <w:rPr>
          <w:rFonts w:ascii="Times New Roman" w:hAnsi="Times New Roman"/>
          <w:sz w:val="28"/>
          <w:lang w:val="en-US"/>
        </w:rPr>
        <w:t xml:space="preserve"> </w:t>
      </w:r>
      <w:r w:rsidR="00122EC7" w:rsidRPr="00122EC7">
        <w:rPr>
          <w:rFonts w:ascii="Times New Roman" w:hAnsi="Times New Roman"/>
          <w:i/>
          <w:iCs/>
          <w:color w:val="FF0000"/>
          <w:sz w:val="28"/>
          <w:lang w:val="en-US"/>
        </w:rPr>
        <w:t>Web page</w:t>
      </w:r>
      <w:r w:rsidRPr="00122EC7">
        <w:rPr>
          <w:rFonts w:ascii="Times New Roman" w:hAnsi="Times New Roman"/>
          <w:color w:val="FF0000"/>
          <w:sz w:val="28"/>
          <w:lang w:val="en-US"/>
        </w:rPr>
        <w:t xml:space="preserve"> </w:t>
      </w:r>
      <w:r w:rsidRPr="002565F9">
        <w:rPr>
          <w:rFonts w:ascii="Times New Roman" w:hAnsi="Times New Roman"/>
          <w:sz w:val="28"/>
          <w:lang w:val="en-US"/>
        </w:rPr>
        <w:t>on the screen.</w:t>
      </w:r>
    </w:p>
    <w:p w14:paraId="6C242DA5" w14:textId="0B1F5906"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7. From the home page of the </w:t>
      </w:r>
      <w:r w:rsidR="00122EC7" w:rsidRPr="00122EC7">
        <w:rPr>
          <w:rFonts w:ascii="Times New Roman" w:hAnsi="Times New Roman"/>
          <w:i/>
          <w:iCs/>
          <w:color w:val="FF0000"/>
          <w:sz w:val="28"/>
          <w:lang w:val="en-US"/>
        </w:rPr>
        <w:t>website</w:t>
      </w:r>
      <w:r w:rsidRPr="00122EC7">
        <w:rPr>
          <w:rFonts w:ascii="Times New Roman" w:hAnsi="Times New Roman"/>
          <w:color w:val="FF0000"/>
          <w:sz w:val="28"/>
          <w:lang w:val="en-US"/>
        </w:rPr>
        <w:t xml:space="preserve"> </w:t>
      </w:r>
      <w:r w:rsidRPr="002565F9">
        <w:rPr>
          <w:rFonts w:ascii="Times New Roman" w:hAnsi="Times New Roman"/>
          <w:sz w:val="28"/>
          <w:lang w:val="en-US"/>
        </w:rPr>
        <w:t xml:space="preserve">you can </w:t>
      </w:r>
      <w:r w:rsidR="00122EC7" w:rsidRPr="00122EC7">
        <w:rPr>
          <w:rFonts w:ascii="Times New Roman" w:hAnsi="Times New Roman"/>
          <w:i/>
          <w:iCs/>
          <w:color w:val="FF0000"/>
          <w:sz w:val="28"/>
          <w:lang w:val="en-US"/>
        </w:rPr>
        <w:t>surf</w:t>
      </w:r>
      <w:r w:rsidRPr="00122EC7">
        <w:rPr>
          <w:rFonts w:ascii="Times New Roman" w:hAnsi="Times New Roman"/>
          <w:color w:val="FF0000"/>
          <w:sz w:val="28"/>
          <w:lang w:val="en-US"/>
        </w:rPr>
        <w:t xml:space="preserve"> </w:t>
      </w:r>
      <w:r w:rsidRPr="002565F9">
        <w:rPr>
          <w:rFonts w:ascii="Times New Roman" w:hAnsi="Times New Roman"/>
          <w:sz w:val="28"/>
          <w:lang w:val="en-US"/>
        </w:rPr>
        <w:t>to other pages by clicking on hyperlinks.</w:t>
      </w:r>
    </w:p>
    <w:p w14:paraId="42F7FE2A" w14:textId="5E67DF61" w:rsidR="00A005BC" w:rsidRPr="00122EC7" w:rsidRDefault="00A005BC" w:rsidP="00A005BC">
      <w:pPr>
        <w:spacing w:after="0" w:line="240" w:lineRule="auto"/>
        <w:ind w:firstLine="709"/>
        <w:contextualSpacing/>
        <w:jc w:val="both"/>
        <w:rPr>
          <w:rFonts w:ascii="Times New Roman" w:hAnsi="Times New Roman"/>
          <w:color w:val="FF0000"/>
          <w:sz w:val="28"/>
          <w:lang w:val="en-US"/>
        </w:rPr>
      </w:pPr>
      <w:r w:rsidRPr="002565F9">
        <w:rPr>
          <w:rFonts w:ascii="Times New Roman" w:hAnsi="Times New Roman"/>
          <w:sz w:val="28"/>
          <w:lang w:val="en-US"/>
        </w:rPr>
        <w:t xml:space="preserve">8. If you want to find more websites use a </w:t>
      </w:r>
      <w:r w:rsidR="00122EC7" w:rsidRPr="00122EC7">
        <w:rPr>
          <w:rFonts w:ascii="Times New Roman" w:hAnsi="Times New Roman"/>
          <w:i/>
          <w:iCs/>
          <w:color w:val="FF0000"/>
          <w:sz w:val="28"/>
          <w:lang w:val="en-US"/>
        </w:rPr>
        <w:t>search engine</w:t>
      </w:r>
    </w:p>
    <w:p w14:paraId="3EDE686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557F468"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V. Read a short text about E-mail and study the way we say e-mail addresses.</w:t>
      </w:r>
    </w:p>
    <w:p w14:paraId="4A48347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An Internet e-mail address has a user name, the @ (at) symbol, and a domain name. The user name is the name you choose. The domain name has two parts separated by a dot (.). The first part is the network that receives the e-mail and the second is the top-level domain (TLD) which shows the type of organization, such as commercial (.com) or educational (.</w:t>
      </w:r>
      <w:proofErr w:type="spellStart"/>
      <w:r w:rsidRPr="002565F9">
        <w:rPr>
          <w:rFonts w:ascii="Times New Roman" w:hAnsi="Times New Roman"/>
          <w:sz w:val="28"/>
          <w:lang w:val="en-US"/>
        </w:rPr>
        <w:t>edu</w:t>
      </w:r>
      <w:proofErr w:type="spellEnd"/>
      <w:r w:rsidRPr="002565F9">
        <w:rPr>
          <w:rFonts w:ascii="Times New Roman" w:hAnsi="Times New Roman"/>
          <w:sz w:val="28"/>
          <w:lang w:val="en-US"/>
        </w:rPr>
        <w:t>). Sometimes the TLD is a country code, such as .it (Italy).</w:t>
      </w:r>
      <w:r w:rsidRPr="002565F9">
        <w:rPr>
          <w:rFonts w:ascii="Times New Roman" w:hAnsi="Times New Roman"/>
          <w:sz w:val="28"/>
          <w:lang w:val="en-US"/>
        </w:rPr>
        <w:cr/>
      </w:r>
    </w:p>
    <w:p w14:paraId="4F1093DD"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VI. Say these e-mail addresses.</w:t>
      </w:r>
    </w:p>
    <w:p w14:paraId="4A0563B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s_luc@redtop.com.fr</w:t>
      </w:r>
    </w:p>
    <w:p w14:paraId="4BCE786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wills547@yahoo.co.uk</w:t>
      </w:r>
    </w:p>
    <w:p w14:paraId="4AEE185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client-info@tech.store.com.de</w:t>
      </w:r>
    </w:p>
    <w:p w14:paraId="2B28339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n.tigers@callserve.com</w:t>
      </w:r>
    </w:p>
    <w:p w14:paraId="4050295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w:t>
      </w:r>
      <w:hyperlink r:id="rId4" w:history="1">
        <w:r w:rsidRPr="002565F9">
          <w:rPr>
            <w:rFonts w:ascii="Times New Roman" w:hAnsi="Times New Roman"/>
            <w:color w:val="0563C1" w:themeColor="hyperlink"/>
            <w:sz w:val="28"/>
            <w:u w:val="single"/>
            <w:lang w:val="en-US"/>
          </w:rPr>
          <w:t>mary-jones@hotmail.co.uk</w:t>
        </w:r>
      </w:hyperlink>
    </w:p>
    <w:p w14:paraId="5E4E76E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3351BCC"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 Translate the following sentences into English.</w:t>
      </w:r>
    </w:p>
    <w:p w14:paraId="27780F58" w14:textId="77777777" w:rsidR="00A005BC" w:rsidRPr="002565F9" w:rsidRDefault="00A005BC" w:rsidP="00A005BC">
      <w:pPr>
        <w:spacing w:after="0" w:line="240" w:lineRule="auto"/>
        <w:ind w:firstLine="709"/>
        <w:contextualSpacing/>
        <w:jc w:val="both"/>
        <w:rPr>
          <w:rFonts w:ascii="Times New Roman" w:hAnsi="Times New Roman"/>
          <w:sz w:val="28"/>
        </w:rPr>
      </w:pPr>
      <w:r w:rsidRPr="002565F9">
        <w:rPr>
          <w:rFonts w:ascii="Times New Roman" w:hAnsi="Times New Roman"/>
          <w:sz w:val="28"/>
        </w:rPr>
        <w:t xml:space="preserve">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загружается, и фон текста – черный. 7. Некоторые сайты магазинов используют виртуальную реальность, чтобы рекламировать свою продукцию </w:t>
      </w:r>
      <w:r w:rsidRPr="002565F9">
        <w:rPr>
          <w:rFonts w:ascii="Times New Roman" w:hAnsi="Times New Roman"/>
          <w:sz w:val="28"/>
        </w:rPr>
        <w:lastRenderedPageBreak/>
        <w:t>в сети. 8. Этот принтер полностью совместим с любым ведущим программным обеспечением. 9. Сегодня существуют тысячи различных поисковых систем, доступных в Интернете. 10. Небезопасно открывать почтовые сообщения от неизвестных отправителей. Они могут содержать вирусы.</w:t>
      </w:r>
    </w:p>
    <w:p w14:paraId="43F15938" w14:textId="1693E46B" w:rsidR="00A005BC" w:rsidRDefault="00DB4C92" w:rsidP="00A005BC">
      <w:pPr>
        <w:spacing w:after="0" w:line="240" w:lineRule="auto"/>
        <w:ind w:firstLine="709"/>
        <w:contextualSpacing/>
        <w:jc w:val="both"/>
        <w:rPr>
          <w:rFonts w:ascii="Times New Roman" w:hAnsi="Times New Roman"/>
          <w:color w:val="FF0000"/>
          <w:sz w:val="28"/>
        </w:rPr>
      </w:pPr>
      <w:r w:rsidRPr="00DB4C92">
        <w:rPr>
          <w:rFonts w:ascii="Times New Roman" w:hAnsi="Times New Roman"/>
          <w:color w:val="FF0000"/>
          <w:sz w:val="28"/>
        </w:rPr>
        <w:t xml:space="preserve">Перевод </w:t>
      </w:r>
    </w:p>
    <w:p w14:paraId="42AEA28E" w14:textId="4316D678" w:rsidR="00DB4C92" w:rsidRPr="00DB4C92" w:rsidRDefault="00DB4C92" w:rsidP="00A005BC">
      <w:pPr>
        <w:spacing w:after="0" w:line="240" w:lineRule="auto"/>
        <w:ind w:firstLine="709"/>
        <w:contextualSpacing/>
        <w:jc w:val="both"/>
        <w:rPr>
          <w:rFonts w:ascii="Times New Roman" w:hAnsi="Times New Roman"/>
          <w:sz w:val="28"/>
        </w:rPr>
      </w:pPr>
      <w:r w:rsidRPr="00DB4C92">
        <w:rPr>
          <w:rFonts w:ascii="Times New Roman" w:hAnsi="Times New Roman"/>
          <w:sz w:val="28"/>
          <w:lang w:val="en-US"/>
        </w:rPr>
        <w:t xml:space="preserve">1. From the main page of the website, you can navigate through it by clicking on hyperlinks in the text or images. 2. The content of an electronic message usually includes text, as well as images, audio, video and program files as attached. 3. If you have any device that supports the Internet, all you have to do is open a browser and start browsing on the network. 4. E-mail is one of the oldest and most universal ways to communicate and exchange information on the Internet. 5. You will usually be asked for an email address when booking tickets and hotels over the Internet or filling out some application form. 6– - What don't you like about this site? – It loads slowly and the text background is black. 7. Some store websites use virtual reality to advertise their products online. 8. This printer is fully compatible with any leading software. 9. Today there are thousands of different search engines available on the Internet. 10. It is not safe to open mail messages from unknown senders. </w:t>
      </w:r>
      <w:proofErr w:type="spellStart"/>
      <w:r w:rsidRPr="00DB4C92">
        <w:rPr>
          <w:rFonts w:ascii="Times New Roman" w:hAnsi="Times New Roman"/>
          <w:sz w:val="28"/>
        </w:rPr>
        <w:t>They</w:t>
      </w:r>
      <w:proofErr w:type="spellEnd"/>
      <w:r w:rsidRPr="00DB4C92">
        <w:rPr>
          <w:rFonts w:ascii="Times New Roman" w:hAnsi="Times New Roman"/>
          <w:sz w:val="28"/>
        </w:rPr>
        <w:t xml:space="preserve"> </w:t>
      </w:r>
      <w:proofErr w:type="spellStart"/>
      <w:r w:rsidRPr="00DB4C92">
        <w:rPr>
          <w:rFonts w:ascii="Times New Roman" w:hAnsi="Times New Roman"/>
          <w:sz w:val="28"/>
        </w:rPr>
        <w:t>may</w:t>
      </w:r>
      <w:proofErr w:type="spellEnd"/>
      <w:r w:rsidRPr="00DB4C92">
        <w:rPr>
          <w:rFonts w:ascii="Times New Roman" w:hAnsi="Times New Roman"/>
          <w:sz w:val="28"/>
        </w:rPr>
        <w:t xml:space="preserve"> </w:t>
      </w:r>
      <w:proofErr w:type="spellStart"/>
      <w:r w:rsidRPr="00DB4C92">
        <w:rPr>
          <w:rFonts w:ascii="Times New Roman" w:hAnsi="Times New Roman"/>
          <w:sz w:val="28"/>
        </w:rPr>
        <w:t>contain</w:t>
      </w:r>
      <w:proofErr w:type="spellEnd"/>
      <w:r w:rsidRPr="00DB4C92">
        <w:rPr>
          <w:rFonts w:ascii="Times New Roman" w:hAnsi="Times New Roman"/>
          <w:sz w:val="28"/>
        </w:rPr>
        <w:t xml:space="preserve"> </w:t>
      </w:r>
      <w:proofErr w:type="spellStart"/>
      <w:r w:rsidRPr="00DB4C92">
        <w:rPr>
          <w:rFonts w:ascii="Times New Roman" w:hAnsi="Times New Roman"/>
          <w:sz w:val="28"/>
        </w:rPr>
        <w:t>viruses</w:t>
      </w:r>
      <w:proofErr w:type="spellEnd"/>
      <w:r w:rsidRPr="00DB4C92">
        <w:rPr>
          <w:rFonts w:ascii="Times New Roman" w:hAnsi="Times New Roman"/>
          <w:sz w:val="28"/>
        </w:rPr>
        <w:t>.</w:t>
      </w:r>
    </w:p>
    <w:p w14:paraId="1A3C4E48" w14:textId="77777777" w:rsidR="00DB4C92" w:rsidRPr="00DB4C92" w:rsidRDefault="00DB4C92" w:rsidP="00A005BC">
      <w:pPr>
        <w:spacing w:after="0" w:line="240" w:lineRule="auto"/>
        <w:ind w:firstLine="709"/>
        <w:contextualSpacing/>
        <w:jc w:val="both"/>
        <w:rPr>
          <w:rFonts w:ascii="Times New Roman" w:hAnsi="Times New Roman"/>
          <w:sz w:val="28"/>
          <w:lang w:val="en-US"/>
        </w:rPr>
      </w:pPr>
    </w:p>
    <w:p w14:paraId="1CF8974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VIII. Match the prefixes in column A to the correct endings in column B.</w:t>
      </w:r>
    </w:p>
    <w:p w14:paraId="07D15CA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column A                                                       column B</w:t>
      </w:r>
    </w:p>
    <w:p w14:paraId="05DB8FC4" w14:textId="494AB0A6"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DOWN-                                                        </w:t>
      </w:r>
      <w:r w:rsidR="00122EC7" w:rsidRPr="00122EC7">
        <w:rPr>
          <w:rFonts w:ascii="Times New Roman" w:hAnsi="Times New Roman"/>
          <w:color w:val="FF0000"/>
          <w:sz w:val="28"/>
          <w:lang w:val="en-US"/>
        </w:rPr>
        <w:t>E</w:t>
      </w:r>
      <w:proofErr w:type="gramStart"/>
      <w:r w:rsidR="00122EC7" w:rsidRPr="00122EC7">
        <w:rPr>
          <w:rFonts w:ascii="Times New Roman" w:hAnsi="Times New Roman"/>
          <w:color w:val="FF0000"/>
          <w:sz w:val="28"/>
          <w:lang w:val="en-US"/>
        </w:rPr>
        <w:t>-</w:t>
      </w:r>
      <w:r w:rsidRPr="002565F9">
        <w:rPr>
          <w:rFonts w:ascii="Times New Roman" w:hAnsi="Times New Roman"/>
          <w:sz w:val="28"/>
          <w:lang w:val="en-US"/>
        </w:rPr>
        <w:t xml:space="preserve">  -</w:t>
      </w:r>
      <w:proofErr w:type="gramEnd"/>
      <w:r w:rsidRPr="002565F9">
        <w:rPr>
          <w:rFonts w:ascii="Times New Roman" w:hAnsi="Times New Roman"/>
          <w:sz w:val="28"/>
          <w:lang w:val="en-US"/>
        </w:rPr>
        <w:t>reader, -commerce, -mail</w:t>
      </w:r>
    </w:p>
    <w:p w14:paraId="53270EAB" w14:textId="34252890"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RE-                                                </w:t>
      </w:r>
      <w:r w:rsidR="00DB4C92" w:rsidRPr="00DB4C92">
        <w:rPr>
          <w:rFonts w:ascii="Times New Roman" w:hAnsi="Times New Roman"/>
          <w:color w:val="00B0F0"/>
          <w:sz w:val="28"/>
          <w:lang w:val="en-US"/>
        </w:rPr>
        <w:t>DOWN</w:t>
      </w:r>
      <w:r w:rsidRPr="002565F9">
        <w:rPr>
          <w:rFonts w:ascii="Times New Roman" w:hAnsi="Times New Roman"/>
          <w:sz w:val="28"/>
          <w:lang w:val="en-US"/>
        </w:rPr>
        <w:t xml:space="preserve">           </w:t>
      </w:r>
      <w:r w:rsidR="00122EC7" w:rsidRPr="00122EC7">
        <w:rPr>
          <w:rFonts w:ascii="Times New Roman" w:hAnsi="Times New Roman"/>
          <w:color w:val="FF0000"/>
          <w:sz w:val="28"/>
          <w:lang w:val="en-US"/>
        </w:rPr>
        <w:t>UP-</w:t>
      </w:r>
      <w:r w:rsidR="00122EC7">
        <w:rPr>
          <w:rFonts w:ascii="Times New Roman" w:hAnsi="Times New Roman"/>
          <w:sz w:val="28"/>
          <w:lang w:val="en-US"/>
        </w:rPr>
        <w:t xml:space="preserve"> </w:t>
      </w:r>
      <w:r w:rsidRPr="002565F9">
        <w:rPr>
          <w:rFonts w:ascii="Times New Roman" w:hAnsi="Times New Roman"/>
          <w:sz w:val="28"/>
          <w:lang w:val="en-US"/>
        </w:rPr>
        <w:t>-time, -load</w:t>
      </w:r>
    </w:p>
    <w:p w14:paraId="1C6AA65E" w14:textId="7177CE0E"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E-                                                                   </w:t>
      </w:r>
      <w:r w:rsidR="00122EC7" w:rsidRPr="00122EC7">
        <w:rPr>
          <w:rFonts w:ascii="Times New Roman" w:hAnsi="Times New Roman"/>
          <w:color w:val="FF0000"/>
          <w:sz w:val="28"/>
          <w:lang w:val="en-US"/>
        </w:rPr>
        <w:t>CYBER-</w:t>
      </w:r>
      <w:r w:rsidRPr="002565F9">
        <w:rPr>
          <w:rFonts w:ascii="Times New Roman" w:hAnsi="Times New Roman"/>
          <w:sz w:val="28"/>
          <w:lang w:val="en-US"/>
        </w:rPr>
        <w:t xml:space="preserve"> -crime, -space, -slacking</w:t>
      </w:r>
    </w:p>
    <w:p w14:paraId="427D1B5F" w14:textId="7F38F8C8"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UP</w:t>
      </w:r>
      <w:r w:rsidRPr="00DB4C92">
        <w:rPr>
          <w:rFonts w:ascii="Times New Roman" w:hAnsi="Times New Roman"/>
          <w:color w:val="00B0F0"/>
          <w:sz w:val="28"/>
          <w:lang w:val="en-US"/>
        </w:rPr>
        <w:t xml:space="preserve">-                                       </w:t>
      </w:r>
      <w:r w:rsidR="00DB4C92" w:rsidRPr="00DB4C92">
        <w:rPr>
          <w:rFonts w:ascii="Times New Roman" w:hAnsi="Times New Roman"/>
          <w:color w:val="00B0F0"/>
          <w:sz w:val="28"/>
          <w:lang w:val="en-US"/>
        </w:rPr>
        <w:t>RE-</w:t>
      </w:r>
      <w:r w:rsidRPr="00DB4C92">
        <w:rPr>
          <w:rFonts w:ascii="Times New Roman" w:hAnsi="Times New Roman"/>
          <w:color w:val="00B0F0"/>
          <w:sz w:val="28"/>
          <w:lang w:val="en-US"/>
        </w:rPr>
        <w:t xml:space="preserve">       </w:t>
      </w:r>
      <w:r w:rsidR="00122EC7" w:rsidRPr="00122EC7">
        <w:rPr>
          <w:rFonts w:ascii="Times New Roman" w:hAnsi="Times New Roman"/>
          <w:color w:val="FF0000"/>
          <w:sz w:val="28"/>
          <w:lang w:val="en-US"/>
        </w:rPr>
        <w:t xml:space="preserve">DOWN- </w:t>
      </w:r>
      <w:r w:rsidR="00122EC7">
        <w:rPr>
          <w:rFonts w:ascii="Times New Roman" w:hAnsi="Times New Roman"/>
          <w:sz w:val="28"/>
          <w:lang w:val="en-US"/>
        </w:rPr>
        <w:t xml:space="preserve">  </w:t>
      </w:r>
      <w:r w:rsidRPr="002565F9">
        <w:rPr>
          <w:rFonts w:ascii="Times New Roman" w:hAnsi="Times New Roman"/>
          <w:sz w:val="28"/>
          <w:lang w:val="en-US"/>
        </w:rPr>
        <w:t>-write, -boot, -set, -usable</w:t>
      </w:r>
    </w:p>
    <w:p w14:paraId="548FE054" w14:textId="087597E9"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CYBER-                                             </w:t>
      </w:r>
      <w:r w:rsidRPr="00DB4C92">
        <w:rPr>
          <w:rFonts w:ascii="Times New Roman" w:hAnsi="Times New Roman"/>
          <w:color w:val="00B0F0"/>
          <w:sz w:val="28"/>
          <w:lang w:val="en-US"/>
        </w:rPr>
        <w:t xml:space="preserve"> </w:t>
      </w:r>
      <w:r w:rsidR="00DB4C92" w:rsidRPr="00DB4C92">
        <w:rPr>
          <w:rFonts w:ascii="Times New Roman" w:hAnsi="Times New Roman"/>
          <w:color w:val="00B0F0"/>
          <w:sz w:val="28"/>
          <w:lang w:val="en-US"/>
        </w:rPr>
        <w:t>UP</w:t>
      </w:r>
      <w:r w:rsidRPr="00DB4C92">
        <w:rPr>
          <w:rFonts w:ascii="Times New Roman" w:hAnsi="Times New Roman"/>
          <w:color w:val="00B0F0"/>
          <w:sz w:val="28"/>
          <w:lang w:val="en-US"/>
        </w:rPr>
        <w:t xml:space="preserve">           </w:t>
      </w:r>
      <w:r w:rsidR="00122EC7" w:rsidRPr="00122EC7">
        <w:rPr>
          <w:rFonts w:ascii="Times New Roman" w:hAnsi="Times New Roman"/>
          <w:color w:val="FF0000"/>
          <w:sz w:val="28"/>
          <w:lang w:val="en-US"/>
        </w:rPr>
        <w:t>RE-</w:t>
      </w:r>
      <w:r w:rsidR="00122EC7">
        <w:rPr>
          <w:rFonts w:ascii="Times New Roman" w:hAnsi="Times New Roman"/>
          <w:sz w:val="28"/>
          <w:lang w:val="en-US"/>
        </w:rPr>
        <w:t xml:space="preserve"> </w:t>
      </w:r>
      <w:r w:rsidRPr="002565F9">
        <w:rPr>
          <w:rFonts w:ascii="Times New Roman" w:hAnsi="Times New Roman"/>
          <w:sz w:val="28"/>
          <w:lang w:val="en-US"/>
        </w:rPr>
        <w:t>-grade, -date, -load</w:t>
      </w:r>
    </w:p>
    <w:p w14:paraId="30513CE6" w14:textId="77777777" w:rsidR="00122EC7" w:rsidRPr="002565F9" w:rsidRDefault="00122EC7" w:rsidP="00A005BC">
      <w:pPr>
        <w:spacing w:after="0" w:line="240" w:lineRule="auto"/>
        <w:ind w:firstLine="709"/>
        <w:contextualSpacing/>
        <w:jc w:val="both"/>
        <w:rPr>
          <w:rFonts w:ascii="Times New Roman" w:hAnsi="Times New Roman"/>
          <w:sz w:val="28"/>
          <w:lang w:val="en-US"/>
        </w:rPr>
      </w:pPr>
    </w:p>
    <w:p w14:paraId="2E9DE8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ADB5BD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b/>
          <w:bCs/>
          <w:sz w:val="28"/>
          <w:lang w:val="en-US"/>
        </w:rPr>
        <w:t>IX. Complete these definitions with the words from Exercise VIII</w:t>
      </w:r>
      <w:r w:rsidRPr="002565F9">
        <w:rPr>
          <w:rFonts w:ascii="Times New Roman" w:hAnsi="Times New Roman"/>
          <w:sz w:val="28"/>
          <w:lang w:val="en-US"/>
        </w:rPr>
        <w:t>.</w:t>
      </w:r>
    </w:p>
    <w:p w14:paraId="4C6008C6" w14:textId="7939918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_</w:t>
      </w:r>
      <w:r w:rsidR="00527CEC" w:rsidRPr="00527CEC">
        <w:rPr>
          <w:rFonts w:ascii="Times New Roman" w:hAnsi="Times New Roman"/>
          <w:color w:val="FF0000"/>
          <w:sz w:val="28"/>
          <w:lang w:val="en-US"/>
        </w:rPr>
        <w:t>up-date</w:t>
      </w:r>
      <w:r w:rsidRPr="002565F9">
        <w:rPr>
          <w:rFonts w:ascii="Times New Roman" w:hAnsi="Times New Roman"/>
          <w:sz w:val="28"/>
          <w:lang w:val="en-US"/>
        </w:rPr>
        <w:t>__ is to modify data in a file so that it has the most recent information.</w:t>
      </w:r>
    </w:p>
    <w:p w14:paraId="1B3D6587" w14:textId="76D1EB44"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__</w:t>
      </w:r>
      <w:r w:rsidR="00DB4C92" w:rsidRPr="00DB4C92">
        <w:rPr>
          <w:rFonts w:ascii="Times New Roman" w:hAnsi="Times New Roman"/>
          <w:color w:val="FF0000"/>
          <w:sz w:val="28"/>
          <w:lang w:val="en-US"/>
        </w:rPr>
        <w:t>e</w:t>
      </w:r>
      <w:r w:rsidR="00DB4C92" w:rsidRPr="00DB4C92">
        <w:rPr>
          <w:rFonts w:ascii="Times New Roman" w:hAnsi="Times New Roman"/>
          <w:color w:val="FF0000"/>
          <w:sz w:val="28"/>
          <w:lang w:val="en-US"/>
        </w:rPr>
        <w:t>-commerce</w:t>
      </w:r>
      <w:r w:rsidR="00DB4C92" w:rsidRPr="00DB4C92">
        <w:rPr>
          <w:rFonts w:ascii="Times New Roman" w:hAnsi="Times New Roman"/>
          <w:color w:val="FF0000"/>
          <w:sz w:val="28"/>
          <w:lang w:val="en-US"/>
        </w:rPr>
        <w:t xml:space="preserve"> </w:t>
      </w:r>
      <w:r w:rsidRPr="002565F9">
        <w:rPr>
          <w:rFonts w:ascii="Times New Roman" w:hAnsi="Times New Roman"/>
          <w:sz w:val="28"/>
          <w:lang w:val="en-US"/>
        </w:rPr>
        <w:t>_ is the buying and selling of products and services over the Internet.</w:t>
      </w:r>
    </w:p>
    <w:p w14:paraId="1D6CBE77" w14:textId="46FDC466"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_</w:t>
      </w:r>
      <w:r w:rsidR="00527CEC" w:rsidRPr="00527CEC">
        <w:rPr>
          <w:rFonts w:ascii="Times New Roman" w:hAnsi="Times New Roman"/>
          <w:color w:val="FF0000"/>
          <w:sz w:val="28"/>
          <w:lang w:val="en-US"/>
        </w:rPr>
        <w:t>down-time</w:t>
      </w:r>
      <w:r w:rsidRPr="002565F9">
        <w:rPr>
          <w:rFonts w:ascii="Times New Roman" w:hAnsi="Times New Roman"/>
          <w:sz w:val="28"/>
          <w:lang w:val="en-US"/>
        </w:rPr>
        <w:t>__ is when a network or a computer is not working or unavailable for use.</w:t>
      </w:r>
    </w:p>
    <w:p w14:paraId="6FD3AD93" w14:textId="15F85E00"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_</w:t>
      </w:r>
      <w:r w:rsidR="00DB4C92" w:rsidRPr="00DB4C92">
        <w:rPr>
          <w:rFonts w:ascii="Times New Roman" w:hAnsi="Times New Roman"/>
          <w:color w:val="FF0000"/>
          <w:sz w:val="28"/>
          <w:lang w:val="en-US"/>
        </w:rPr>
        <w:t>re-</w:t>
      </w:r>
      <w:r w:rsidR="00527CEC">
        <w:rPr>
          <w:rFonts w:ascii="Times New Roman" w:hAnsi="Times New Roman"/>
          <w:color w:val="FF0000"/>
          <w:sz w:val="28"/>
          <w:lang w:val="en-US"/>
        </w:rPr>
        <w:t>boot</w:t>
      </w:r>
      <w:r w:rsidRPr="002565F9">
        <w:rPr>
          <w:rFonts w:ascii="Times New Roman" w:hAnsi="Times New Roman"/>
          <w:sz w:val="28"/>
          <w:lang w:val="en-US"/>
        </w:rPr>
        <w:t>__ is to start the computer again.</w:t>
      </w:r>
    </w:p>
    <w:p w14:paraId="26B6D225" w14:textId="1C75BE51"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_</w:t>
      </w:r>
      <w:r w:rsidR="00DB4C92" w:rsidRPr="00DB4C92">
        <w:rPr>
          <w:rFonts w:ascii="Times New Roman" w:hAnsi="Times New Roman"/>
          <w:color w:val="FF0000"/>
          <w:sz w:val="28"/>
          <w:lang w:val="en-US"/>
        </w:rPr>
        <w:t>cyber-space</w:t>
      </w:r>
      <w:r w:rsidRPr="002565F9">
        <w:rPr>
          <w:rFonts w:ascii="Times New Roman" w:hAnsi="Times New Roman"/>
          <w:sz w:val="28"/>
          <w:lang w:val="en-US"/>
        </w:rPr>
        <w:t>__ is the environment in which communication over computer networks occurs.</w:t>
      </w:r>
    </w:p>
    <w:p w14:paraId="4EA8A517" w14:textId="23F1FA32"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_</w:t>
      </w:r>
      <w:r w:rsidR="00DB4C92" w:rsidRPr="00DB4C92">
        <w:rPr>
          <w:rFonts w:ascii="Times New Roman" w:hAnsi="Times New Roman"/>
          <w:color w:val="FF0000"/>
          <w:sz w:val="28"/>
          <w:lang w:val="en-US"/>
        </w:rPr>
        <w:t>up-grade</w:t>
      </w:r>
      <w:r w:rsidRPr="002565F9">
        <w:rPr>
          <w:rFonts w:ascii="Times New Roman" w:hAnsi="Times New Roman"/>
          <w:sz w:val="28"/>
          <w:lang w:val="en-US"/>
        </w:rPr>
        <w:t>__ is to add or replace hardware or software in order to expand the computer’s power.</w:t>
      </w:r>
    </w:p>
    <w:p w14:paraId="36D2406B" w14:textId="17FD9058"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_</w:t>
      </w:r>
      <w:r w:rsidR="00527CEC" w:rsidRPr="00527CEC">
        <w:rPr>
          <w:rFonts w:ascii="Times New Roman" w:hAnsi="Times New Roman"/>
          <w:color w:val="FF0000"/>
          <w:sz w:val="28"/>
          <w:lang w:val="en-US"/>
        </w:rPr>
        <w:t>e-mail</w:t>
      </w:r>
      <w:r w:rsidRPr="002565F9">
        <w:rPr>
          <w:rFonts w:ascii="Times New Roman" w:hAnsi="Times New Roman"/>
          <w:sz w:val="28"/>
          <w:lang w:val="en-US"/>
        </w:rPr>
        <w:t xml:space="preserve">__ is using a company’s Internet access for activities which are not work-related, </w:t>
      </w:r>
      <w:proofErr w:type="gramStart"/>
      <w:r w:rsidRPr="002565F9">
        <w:rPr>
          <w:rFonts w:ascii="Times New Roman" w:hAnsi="Times New Roman"/>
          <w:sz w:val="28"/>
          <w:lang w:val="en-US"/>
        </w:rPr>
        <w:t>e.g.</w:t>
      </w:r>
      <w:proofErr w:type="gramEnd"/>
      <w:r w:rsidRPr="002565F9">
        <w:rPr>
          <w:rFonts w:ascii="Times New Roman" w:hAnsi="Times New Roman"/>
          <w:sz w:val="28"/>
          <w:lang w:val="en-US"/>
        </w:rPr>
        <w:t xml:space="preserve"> emailing friends, playing games, etc.</w:t>
      </w:r>
    </w:p>
    <w:p w14:paraId="3AFE1347"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0364C6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X.</w:t>
      </w:r>
      <w:r w:rsidRPr="002565F9">
        <w:rPr>
          <w:rFonts w:ascii="Times New Roman" w:hAnsi="Times New Roman"/>
          <w:sz w:val="28"/>
          <w:lang w:val="en-US"/>
        </w:rPr>
        <w:t xml:space="preserve">  </w:t>
      </w:r>
      <w:proofErr w:type="spellStart"/>
      <w:r w:rsidRPr="002565F9">
        <w:rPr>
          <w:rFonts w:ascii="Times New Roman" w:hAnsi="Times New Roman"/>
          <w:b/>
          <w:bCs/>
          <w:sz w:val="28"/>
          <w:lang w:val="en-US"/>
        </w:rPr>
        <w:t>Practise</w:t>
      </w:r>
      <w:proofErr w:type="spellEnd"/>
      <w:r w:rsidRPr="002565F9">
        <w:rPr>
          <w:rFonts w:ascii="Times New Roman" w:hAnsi="Times New Roman"/>
          <w:b/>
          <w:bCs/>
          <w:sz w:val="28"/>
          <w:lang w:val="en-US"/>
        </w:rPr>
        <w:t xml:space="preserve"> conditional sentences. </w:t>
      </w:r>
    </w:p>
    <w:p w14:paraId="7E1EF64B"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a) Transform the following sentences according to the model.</w:t>
      </w:r>
    </w:p>
    <w:p w14:paraId="04DB8F64"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618916B"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(Model:) He runs round the park every morning, so he keeps very fit.</w:t>
      </w:r>
    </w:p>
    <w:p w14:paraId="278FA883"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If I ran round the park every morning, I would keep fit, too.</w:t>
      </w:r>
    </w:p>
    <w:p w14:paraId="4D408022"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8066AFB" w14:textId="2819E51B" w:rsidR="004F3757" w:rsidRPr="00A86441" w:rsidRDefault="00A005BC" w:rsidP="00A005BC">
      <w:pPr>
        <w:spacing w:after="0" w:line="240" w:lineRule="auto"/>
        <w:ind w:firstLine="709"/>
        <w:contextualSpacing/>
        <w:jc w:val="both"/>
        <w:rPr>
          <w:rFonts w:ascii="Times New Roman" w:hAnsi="Times New Roman"/>
          <w:color w:val="FF0000"/>
          <w:sz w:val="28"/>
          <w:lang w:val="en-US"/>
        </w:rPr>
      </w:pPr>
      <w:r w:rsidRPr="002565F9">
        <w:rPr>
          <w:rFonts w:ascii="Times New Roman" w:hAnsi="Times New Roman"/>
          <w:sz w:val="28"/>
          <w:lang w:val="en-US"/>
        </w:rPr>
        <w:t xml:space="preserve">1. He lives in the South, so he can grow a lot of flowers. </w:t>
      </w:r>
      <w:r w:rsidR="004F3757" w:rsidRPr="00A86441">
        <w:rPr>
          <w:rFonts w:ascii="Times New Roman" w:hAnsi="Times New Roman"/>
          <w:color w:val="FF0000"/>
          <w:sz w:val="28"/>
          <w:lang w:val="en-US"/>
        </w:rPr>
        <w:t xml:space="preserve">If I </w:t>
      </w:r>
      <w:r w:rsidR="004F3757" w:rsidRPr="00A86441">
        <w:rPr>
          <w:rFonts w:ascii="Times New Roman" w:hAnsi="Times New Roman"/>
          <w:color w:val="FF0000"/>
          <w:sz w:val="28"/>
          <w:lang w:val="en-US"/>
        </w:rPr>
        <w:t>live</w:t>
      </w:r>
      <w:r w:rsidR="00A86441" w:rsidRPr="00A86441">
        <w:rPr>
          <w:rFonts w:ascii="Times New Roman" w:hAnsi="Times New Roman"/>
          <w:color w:val="FF0000"/>
          <w:sz w:val="28"/>
          <w:lang w:val="en-US"/>
        </w:rPr>
        <w:t>d</w:t>
      </w:r>
      <w:r w:rsidR="004F3757" w:rsidRPr="00A86441">
        <w:rPr>
          <w:rFonts w:ascii="Times New Roman" w:hAnsi="Times New Roman"/>
          <w:color w:val="FF0000"/>
          <w:sz w:val="28"/>
          <w:lang w:val="en-US"/>
        </w:rPr>
        <w:t xml:space="preserve"> in the South, </w:t>
      </w:r>
      <w:r w:rsidR="00A86441" w:rsidRPr="00A86441">
        <w:rPr>
          <w:rFonts w:ascii="Times New Roman" w:hAnsi="Times New Roman"/>
          <w:color w:val="FF0000"/>
          <w:sz w:val="28"/>
          <w:lang w:val="en-US"/>
        </w:rPr>
        <w:t>I would</w:t>
      </w:r>
      <w:r w:rsidR="004F3757" w:rsidRPr="00A86441">
        <w:rPr>
          <w:rFonts w:ascii="Times New Roman" w:hAnsi="Times New Roman"/>
          <w:color w:val="FF0000"/>
          <w:sz w:val="28"/>
          <w:lang w:val="en-US"/>
        </w:rPr>
        <w:t xml:space="preserve"> grow a lot of flowers</w:t>
      </w:r>
    </w:p>
    <w:p w14:paraId="29E569BF" w14:textId="5351E6D6" w:rsidR="00A86441"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He lives near his work, so he is never late.</w:t>
      </w:r>
      <w:r w:rsidR="00A86441" w:rsidRPr="00A86441">
        <w:rPr>
          <w:rFonts w:ascii="Times New Roman" w:hAnsi="Times New Roman"/>
          <w:color w:val="FF0000"/>
          <w:sz w:val="28"/>
          <w:lang w:val="en-US"/>
        </w:rPr>
        <w:t xml:space="preserve"> If I lived near </w:t>
      </w:r>
      <w:r w:rsidR="00A86441" w:rsidRPr="00A86441">
        <w:rPr>
          <w:rFonts w:ascii="Times New Roman" w:hAnsi="Times New Roman"/>
          <w:color w:val="FF0000"/>
          <w:sz w:val="28"/>
          <w:lang w:val="en-US"/>
        </w:rPr>
        <w:t>my</w:t>
      </w:r>
      <w:r w:rsidR="00A86441" w:rsidRPr="00A86441">
        <w:rPr>
          <w:rFonts w:ascii="Times New Roman" w:hAnsi="Times New Roman"/>
          <w:color w:val="FF0000"/>
          <w:sz w:val="28"/>
          <w:lang w:val="en-US"/>
        </w:rPr>
        <w:t xml:space="preserve"> work, I would </w:t>
      </w:r>
      <w:r w:rsidR="00A86441" w:rsidRPr="00A86441">
        <w:rPr>
          <w:rFonts w:ascii="Times New Roman" w:hAnsi="Times New Roman"/>
          <w:color w:val="FF0000"/>
          <w:sz w:val="28"/>
          <w:lang w:val="en-US"/>
        </w:rPr>
        <w:t xml:space="preserve">be </w:t>
      </w:r>
      <w:r w:rsidR="00A86441" w:rsidRPr="00A86441">
        <w:rPr>
          <w:rFonts w:ascii="Times New Roman" w:hAnsi="Times New Roman"/>
          <w:color w:val="FF0000"/>
          <w:sz w:val="28"/>
          <w:lang w:val="en-US"/>
        </w:rPr>
        <w:t>never late.</w:t>
      </w:r>
    </w:p>
    <w:p w14:paraId="6F7B6C14" w14:textId="45C29110" w:rsidR="00A86441"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He goes to bed early, so he always wakes up in time.</w:t>
      </w:r>
      <w:r w:rsidR="00A86441" w:rsidRPr="002565F9">
        <w:rPr>
          <w:rFonts w:ascii="Times New Roman" w:hAnsi="Times New Roman"/>
          <w:sz w:val="28"/>
          <w:lang w:val="en-US"/>
        </w:rPr>
        <w:t xml:space="preserve"> </w:t>
      </w:r>
      <w:r w:rsidR="00A86441" w:rsidRPr="00A86441">
        <w:rPr>
          <w:rFonts w:ascii="Times New Roman" w:hAnsi="Times New Roman"/>
          <w:color w:val="FF0000"/>
          <w:sz w:val="28"/>
          <w:lang w:val="en-US"/>
        </w:rPr>
        <w:t xml:space="preserve">If I </w:t>
      </w:r>
      <w:r w:rsidR="00A86441" w:rsidRPr="00A86441">
        <w:rPr>
          <w:rFonts w:ascii="Times New Roman" w:hAnsi="Times New Roman"/>
          <w:color w:val="FF0000"/>
          <w:sz w:val="28"/>
          <w:lang w:val="en-US"/>
        </w:rPr>
        <w:t>went</w:t>
      </w:r>
      <w:r w:rsidR="00A86441" w:rsidRPr="00A86441">
        <w:rPr>
          <w:rFonts w:ascii="Times New Roman" w:hAnsi="Times New Roman"/>
          <w:color w:val="FF0000"/>
          <w:sz w:val="28"/>
          <w:lang w:val="en-US"/>
        </w:rPr>
        <w:t xml:space="preserve"> to bed early, I would always wake up in time</w:t>
      </w:r>
    </w:p>
    <w:p w14:paraId="00537178" w14:textId="364F7D51" w:rsidR="00A86441" w:rsidRPr="002565F9" w:rsidRDefault="00A005BC" w:rsidP="00A86441">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4. They have a maid, so they can enjoy themselves. </w:t>
      </w:r>
      <w:r w:rsidR="00A86441" w:rsidRPr="00A86441">
        <w:rPr>
          <w:rFonts w:ascii="Times New Roman" w:hAnsi="Times New Roman"/>
          <w:color w:val="FF0000"/>
          <w:sz w:val="28"/>
          <w:lang w:val="en-US"/>
        </w:rPr>
        <w:t>If I ha</w:t>
      </w:r>
      <w:r w:rsidR="00A86441" w:rsidRPr="00A86441">
        <w:rPr>
          <w:rFonts w:ascii="Times New Roman" w:hAnsi="Times New Roman"/>
          <w:color w:val="FF0000"/>
          <w:sz w:val="28"/>
          <w:lang w:val="en-US"/>
        </w:rPr>
        <w:t xml:space="preserve">d </w:t>
      </w:r>
      <w:r w:rsidR="00A86441" w:rsidRPr="00A86441">
        <w:rPr>
          <w:rFonts w:ascii="Times New Roman" w:hAnsi="Times New Roman"/>
          <w:color w:val="FF0000"/>
          <w:sz w:val="28"/>
          <w:lang w:val="en-US"/>
        </w:rPr>
        <w:t xml:space="preserve">a maid, I would enjoy </w:t>
      </w:r>
      <w:r w:rsidR="00A86441" w:rsidRPr="00A86441">
        <w:rPr>
          <w:rFonts w:ascii="Times New Roman" w:hAnsi="Times New Roman"/>
          <w:color w:val="FF0000"/>
          <w:sz w:val="28"/>
          <w:lang w:val="en-US"/>
        </w:rPr>
        <w:t>myself</w:t>
      </w:r>
      <w:r w:rsidR="00A86441" w:rsidRPr="00A86441">
        <w:rPr>
          <w:rFonts w:ascii="Times New Roman" w:hAnsi="Times New Roman"/>
          <w:color w:val="FF0000"/>
          <w:sz w:val="28"/>
          <w:lang w:val="en-US"/>
        </w:rPr>
        <w:t xml:space="preserve">. </w:t>
      </w:r>
    </w:p>
    <w:p w14:paraId="3E806A53" w14:textId="1C34B5B4" w:rsidR="00A005BC" w:rsidRPr="002565F9" w:rsidRDefault="00A005BC" w:rsidP="00A005BC">
      <w:pPr>
        <w:spacing w:after="0" w:line="240" w:lineRule="auto"/>
        <w:ind w:firstLine="709"/>
        <w:contextualSpacing/>
        <w:jc w:val="both"/>
        <w:rPr>
          <w:rFonts w:ascii="Times New Roman" w:hAnsi="Times New Roman"/>
          <w:sz w:val="28"/>
          <w:lang w:val="en-US"/>
        </w:rPr>
      </w:pPr>
    </w:p>
    <w:p w14:paraId="5F7BC10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b) Put the verbs in brackets into the correct form.</w:t>
      </w:r>
    </w:p>
    <w:p w14:paraId="29A9F3D4" w14:textId="7E808A8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If he worked more slowly, he (not </w:t>
      </w:r>
      <w:proofErr w:type="gramStart"/>
      <w:r w:rsidRPr="002565F9">
        <w:rPr>
          <w:rFonts w:ascii="Times New Roman" w:hAnsi="Times New Roman"/>
          <w:sz w:val="28"/>
          <w:lang w:val="en-US"/>
        </w:rPr>
        <w:t>make) ..</w:t>
      </w:r>
      <w:proofErr w:type="gramEnd"/>
      <w:r w:rsidR="00003831" w:rsidRPr="002025E6">
        <w:rPr>
          <w:rFonts w:ascii="Times New Roman" w:hAnsi="Times New Roman"/>
          <w:color w:val="FF0000"/>
          <w:sz w:val="28"/>
          <w:lang w:val="en-US"/>
        </w:rPr>
        <w:t xml:space="preserve">wouldn’t make </w:t>
      </w:r>
      <w:r w:rsidRPr="002565F9">
        <w:rPr>
          <w:rFonts w:ascii="Times New Roman" w:hAnsi="Times New Roman"/>
          <w:sz w:val="28"/>
          <w:lang w:val="en-US"/>
        </w:rPr>
        <w:t>........ so many mistakes. 2. I could give you his address if I (know</w:t>
      </w:r>
      <w:proofErr w:type="gramStart"/>
      <w:r w:rsidRPr="002565F9">
        <w:rPr>
          <w:rFonts w:ascii="Times New Roman" w:hAnsi="Times New Roman"/>
          <w:sz w:val="28"/>
          <w:lang w:val="en-US"/>
        </w:rPr>
        <w:t>) .</w:t>
      </w:r>
      <w:r w:rsidR="002025E6" w:rsidRPr="002025E6">
        <w:rPr>
          <w:rFonts w:ascii="Times New Roman" w:hAnsi="Times New Roman"/>
          <w:color w:val="FF0000"/>
          <w:sz w:val="28"/>
          <w:lang w:val="en-US"/>
        </w:rPr>
        <w:t>knew</w:t>
      </w:r>
      <w:proofErr w:type="gramEnd"/>
      <w:r w:rsidRPr="002025E6">
        <w:rPr>
          <w:rFonts w:ascii="Times New Roman" w:hAnsi="Times New Roman"/>
          <w:color w:val="FF0000"/>
          <w:sz w:val="28"/>
          <w:lang w:val="en-US"/>
        </w:rPr>
        <w:t xml:space="preserve">........ </w:t>
      </w:r>
      <w:r w:rsidRPr="002565F9">
        <w:rPr>
          <w:rFonts w:ascii="Times New Roman" w:hAnsi="Times New Roman"/>
          <w:sz w:val="28"/>
          <w:lang w:val="en-US"/>
        </w:rPr>
        <w:t>it. 3. I (keep</w:t>
      </w:r>
      <w:proofErr w:type="gramStart"/>
      <w:r w:rsidRPr="002565F9">
        <w:rPr>
          <w:rFonts w:ascii="Times New Roman" w:hAnsi="Times New Roman"/>
          <w:sz w:val="28"/>
          <w:lang w:val="en-US"/>
        </w:rPr>
        <w:t>)</w:t>
      </w:r>
      <w:r>
        <w:rPr>
          <w:rFonts w:ascii="Times New Roman" w:hAnsi="Times New Roman"/>
          <w:sz w:val="28"/>
          <w:lang w:val="en-US"/>
        </w:rPr>
        <w:t xml:space="preserve"> </w:t>
      </w:r>
      <w:r w:rsidRPr="002025E6">
        <w:rPr>
          <w:rFonts w:ascii="Times New Roman" w:hAnsi="Times New Roman"/>
          <w:color w:val="FF0000"/>
          <w:sz w:val="28"/>
          <w:lang w:val="en-US"/>
        </w:rPr>
        <w:t>.</w:t>
      </w:r>
      <w:r w:rsidR="002025E6" w:rsidRPr="002025E6">
        <w:rPr>
          <w:rFonts w:ascii="Times New Roman" w:hAnsi="Times New Roman"/>
          <w:color w:val="FF0000"/>
          <w:sz w:val="28"/>
          <w:lang w:val="en-US"/>
        </w:rPr>
        <w:t>kept</w:t>
      </w:r>
      <w:proofErr w:type="gramEnd"/>
      <w:r>
        <w:rPr>
          <w:rFonts w:ascii="Times New Roman" w:hAnsi="Times New Roman"/>
          <w:sz w:val="28"/>
          <w:lang w:val="en-US"/>
        </w:rPr>
        <w:t>…</w:t>
      </w:r>
      <w:r w:rsidRPr="002565F9">
        <w:rPr>
          <w:rFonts w:ascii="Times New Roman" w:hAnsi="Times New Roman"/>
          <w:sz w:val="28"/>
          <w:lang w:val="en-US"/>
        </w:rPr>
        <w:t xml:space="preserve"> a gardener if I could afford it. 4. What would you do if the lift (get) </w:t>
      </w:r>
      <w:r w:rsidRPr="002025E6">
        <w:rPr>
          <w:rFonts w:ascii="Times New Roman" w:hAnsi="Times New Roman"/>
          <w:color w:val="FF0000"/>
          <w:sz w:val="28"/>
          <w:lang w:val="en-US"/>
        </w:rPr>
        <w:t>......</w:t>
      </w:r>
      <w:r w:rsidR="002025E6" w:rsidRPr="002025E6">
        <w:rPr>
          <w:rFonts w:ascii="Times New Roman" w:hAnsi="Times New Roman"/>
          <w:color w:val="FF0000"/>
          <w:sz w:val="28"/>
          <w:lang w:val="en-US"/>
        </w:rPr>
        <w:t>got</w:t>
      </w:r>
      <w:r w:rsidRPr="002025E6">
        <w:rPr>
          <w:rFonts w:ascii="Times New Roman" w:hAnsi="Times New Roman"/>
          <w:color w:val="FF0000"/>
          <w:sz w:val="28"/>
          <w:lang w:val="en-US"/>
        </w:rPr>
        <w:t xml:space="preserve">...... </w:t>
      </w:r>
      <w:r w:rsidRPr="002565F9">
        <w:rPr>
          <w:rFonts w:ascii="Times New Roman" w:hAnsi="Times New Roman"/>
          <w:sz w:val="28"/>
          <w:lang w:val="en-US"/>
        </w:rPr>
        <w:t>stuck between two floors?  5. He (not go)</w:t>
      </w:r>
      <w:r>
        <w:rPr>
          <w:rFonts w:ascii="Times New Roman" w:hAnsi="Times New Roman"/>
          <w:sz w:val="28"/>
          <w:lang w:val="en-US"/>
        </w:rPr>
        <w:t xml:space="preserve"> </w:t>
      </w:r>
      <w:r w:rsidRPr="002565F9">
        <w:rPr>
          <w:rFonts w:ascii="Times New Roman" w:hAnsi="Times New Roman"/>
          <w:sz w:val="28"/>
          <w:lang w:val="en-US"/>
        </w:rPr>
        <w:t>.......</w:t>
      </w:r>
      <w:r w:rsidR="002025E6" w:rsidRPr="002025E6">
        <w:rPr>
          <w:rFonts w:ascii="Times New Roman" w:hAnsi="Times New Roman"/>
          <w:color w:val="FF0000"/>
          <w:sz w:val="28"/>
          <w:lang w:val="en-US"/>
        </w:rPr>
        <w:t>wouldn’t go</w:t>
      </w:r>
      <w:r w:rsidRPr="002025E6">
        <w:rPr>
          <w:rFonts w:ascii="Times New Roman" w:hAnsi="Times New Roman"/>
          <w:color w:val="FF0000"/>
          <w:sz w:val="28"/>
          <w:lang w:val="en-US"/>
        </w:rPr>
        <w:t xml:space="preserve">...... </w:t>
      </w:r>
      <w:r w:rsidRPr="002565F9">
        <w:rPr>
          <w:rFonts w:ascii="Times New Roman" w:hAnsi="Times New Roman"/>
          <w:sz w:val="28"/>
          <w:lang w:val="en-US"/>
        </w:rPr>
        <w:t>there</w:t>
      </w:r>
      <w:r>
        <w:rPr>
          <w:rFonts w:ascii="Times New Roman" w:hAnsi="Times New Roman"/>
          <w:sz w:val="28"/>
          <w:lang w:val="en-US"/>
        </w:rPr>
        <w:t>,</w:t>
      </w:r>
      <w:r w:rsidRPr="002565F9">
        <w:rPr>
          <w:rFonts w:ascii="Times New Roman" w:hAnsi="Times New Roman"/>
          <w:sz w:val="28"/>
          <w:lang w:val="en-US"/>
        </w:rPr>
        <w:t xml:space="preserve"> if his family were not invited.  6. If I (know) ......</w:t>
      </w:r>
      <w:r w:rsidR="002025E6" w:rsidRPr="002025E6">
        <w:rPr>
          <w:rFonts w:ascii="Times New Roman" w:hAnsi="Times New Roman"/>
          <w:color w:val="FF0000"/>
          <w:sz w:val="28"/>
          <w:lang w:val="en-US"/>
        </w:rPr>
        <w:t xml:space="preserve"> </w:t>
      </w:r>
      <w:r w:rsidR="002025E6" w:rsidRPr="002025E6">
        <w:rPr>
          <w:rFonts w:ascii="Times New Roman" w:hAnsi="Times New Roman"/>
          <w:color w:val="FF0000"/>
          <w:sz w:val="28"/>
          <w:lang w:val="en-US"/>
        </w:rPr>
        <w:t>knew</w:t>
      </w:r>
      <w:r w:rsidRPr="002565F9">
        <w:rPr>
          <w:rFonts w:ascii="Times New Roman" w:hAnsi="Times New Roman"/>
          <w:sz w:val="28"/>
          <w:lang w:val="en-US"/>
        </w:rPr>
        <w:t>....... her better, I (introduce</w:t>
      </w:r>
      <w:proofErr w:type="gramStart"/>
      <w:r w:rsidRPr="002565F9">
        <w:rPr>
          <w:rFonts w:ascii="Times New Roman" w:hAnsi="Times New Roman"/>
          <w:sz w:val="28"/>
          <w:lang w:val="en-US"/>
        </w:rPr>
        <w:t>)..</w:t>
      </w:r>
      <w:proofErr w:type="gramEnd"/>
      <w:r w:rsidR="002025E6" w:rsidRPr="002025E6">
        <w:rPr>
          <w:rFonts w:ascii="Times New Roman" w:hAnsi="Times New Roman"/>
          <w:color w:val="FF0000"/>
          <w:sz w:val="28"/>
          <w:lang w:val="en-US"/>
        </w:rPr>
        <w:t>would introduce</w:t>
      </w:r>
      <w:r w:rsidRPr="002025E6">
        <w:rPr>
          <w:rFonts w:ascii="Times New Roman" w:hAnsi="Times New Roman"/>
          <w:color w:val="FF0000"/>
          <w:sz w:val="28"/>
          <w:lang w:val="en-US"/>
        </w:rPr>
        <w:t xml:space="preserve">............... </w:t>
      </w:r>
      <w:r w:rsidRPr="002565F9">
        <w:rPr>
          <w:rFonts w:ascii="Times New Roman" w:hAnsi="Times New Roman"/>
          <w:sz w:val="28"/>
          <w:lang w:val="en-US"/>
        </w:rPr>
        <w:t xml:space="preserve">you. </w:t>
      </w:r>
    </w:p>
    <w:p w14:paraId="77FBD94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w:t>
      </w:r>
      <w:r w:rsidRPr="002025E6">
        <w:rPr>
          <w:rFonts w:ascii="Times New Roman" w:hAnsi="Times New Roman"/>
          <w:b/>
          <w:bCs/>
          <w:sz w:val="28"/>
          <w:highlight w:val="yellow"/>
          <w:lang w:val="en-US"/>
        </w:rPr>
        <w:t>c) Answer the questions, using complete conditional sentences.</w:t>
      </w:r>
    </w:p>
    <w:p w14:paraId="13CAE9F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you had been born in 1960, how old would you have been in 1975?</w:t>
      </w:r>
    </w:p>
    <w:p w14:paraId="6A7E37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If you had been late for this lesson, would you have apologized to the teacher?</w:t>
      </w:r>
    </w:p>
    <w:p w14:paraId="071DEE8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What would you have done if there had been a holiday yesterday?</w:t>
      </w:r>
    </w:p>
    <w:p w14:paraId="225591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Could you have answered these questions correctly if you had been absent at the last lesson?</w:t>
      </w:r>
    </w:p>
    <w:p w14:paraId="47B34CE0"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 xml:space="preserve">            </w:t>
      </w:r>
      <w:r w:rsidRPr="002025E6">
        <w:rPr>
          <w:rFonts w:ascii="Times New Roman" w:hAnsi="Times New Roman"/>
          <w:b/>
          <w:bCs/>
          <w:sz w:val="28"/>
          <w:highlight w:val="yellow"/>
          <w:lang w:val="en-US"/>
        </w:rPr>
        <w:t>d) Put the verbs in brackets into the correct tenses. Don't forget that there exist mixed types of conditional sentences.</w:t>
      </w:r>
    </w:p>
    <w:p w14:paraId="4498FF6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had a sandwich for lunch. If I (have) .............. a proper lunch, I (not feel) ............ so hungry now. 2. He told his friend, "I'm not feeling very well. I (not be) .............. here today if I (not promise) ............................ to come." 3. I can hardly keep my eyes open. If I (go) .......... to bed earlier last night, I (not be) ......... so tired now. 4. He looked at his watch while he was driving and thought, "If I (not stop) .......... to get petrol, I (be) ......... home now." (</w:t>
      </w:r>
      <w:proofErr w:type="gramStart"/>
      <w:r w:rsidRPr="002565F9">
        <w:rPr>
          <w:rFonts w:ascii="Times New Roman" w:hAnsi="Times New Roman"/>
          <w:sz w:val="28"/>
          <w:lang w:val="en-US"/>
        </w:rPr>
        <w:t>use</w:t>
      </w:r>
      <w:proofErr w:type="gramEnd"/>
      <w:r w:rsidRPr="002565F9">
        <w:rPr>
          <w:rFonts w:ascii="Times New Roman" w:hAnsi="Times New Roman"/>
          <w:sz w:val="28"/>
          <w:lang w:val="en-US"/>
        </w:rPr>
        <w:t xml:space="preserve"> might) </w:t>
      </w:r>
    </w:p>
    <w:p w14:paraId="3C8BA81A"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4BCCD6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sz w:val="28"/>
          <w:lang w:val="en-US"/>
        </w:rPr>
        <w:t xml:space="preserve">IX. Speak about </w:t>
      </w:r>
      <w:r w:rsidRPr="002565F9">
        <w:rPr>
          <w:rFonts w:ascii="Times New Roman" w:hAnsi="Times New Roman"/>
          <w:b/>
          <w:bCs/>
          <w:sz w:val="28"/>
          <w:lang w:val="en-US"/>
        </w:rPr>
        <w:t>Internet, instant messaging systems, file transfer protocols and e- male</w:t>
      </w:r>
      <w:r w:rsidRPr="002565F9">
        <w:rPr>
          <w:rFonts w:ascii="Times New Roman" w:hAnsi="Times New Roman"/>
          <w:b/>
          <w:sz w:val="28"/>
          <w:lang w:val="en-US"/>
        </w:rPr>
        <w:t xml:space="preserve"> using key words, phrases and the topic sentences.</w:t>
      </w:r>
    </w:p>
    <w:p w14:paraId="6A21C29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687A469" w14:textId="77777777" w:rsidR="001A644B" w:rsidRPr="00A005BC" w:rsidRDefault="001A644B">
      <w:pPr>
        <w:rPr>
          <w:lang w:val="en-US"/>
        </w:rPr>
      </w:pPr>
    </w:p>
    <w:sectPr w:rsidR="001A644B" w:rsidRPr="00A0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BC"/>
    <w:rsid w:val="00003831"/>
    <w:rsid w:val="00122EC7"/>
    <w:rsid w:val="001A644B"/>
    <w:rsid w:val="002025E6"/>
    <w:rsid w:val="00210A72"/>
    <w:rsid w:val="002572FD"/>
    <w:rsid w:val="002965F4"/>
    <w:rsid w:val="003E7DAA"/>
    <w:rsid w:val="004F3757"/>
    <w:rsid w:val="00527CEC"/>
    <w:rsid w:val="00541EFB"/>
    <w:rsid w:val="006E296F"/>
    <w:rsid w:val="006E755F"/>
    <w:rsid w:val="00940DB0"/>
    <w:rsid w:val="009538E3"/>
    <w:rsid w:val="00965E15"/>
    <w:rsid w:val="00A005BC"/>
    <w:rsid w:val="00A86441"/>
    <w:rsid w:val="00BE4305"/>
    <w:rsid w:val="00C91B07"/>
    <w:rsid w:val="00CB1243"/>
    <w:rsid w:val="00DB4C92"/>
    <w:rsid w:val="00DD087F"/>
    <w:rsid w:val="00E43D7D"/>
    <w:rsid w:val="00EB2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70E9"/>
  <w15:chartTrackingRefBased/>
  <w15:docId w15:val="{84107CCE-E554-461B-A7F9-F764BD34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Сетка таблицы3"/>
    <w:basedOn w:val="a1"/>
    <w:next w:val="a3"/>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mary-jones@hotmail.co.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4149</Words>
  <Characters>23653</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5</cp:revision>
  <dcterms:created xsi:type="dcterms:W3CDTF">2022-03-22T22:01:00Z</dcterms:created>
  <dcterms:modified xsi:type="dcterms:W3CDTF">2022-03-22T22:23:00Z</dcterms:modified>
</cp:coreProperties>
</file>